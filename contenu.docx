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pPr>
            <w:pStyle w:val="TOCHeading"/>
          </w:pPr>
          <w:r>
            <w:t>Contents</w:t>
          </w:r>
        </w:p>
        <w:p w:rsidR="00687057" w:rsidRDefault="00541551">
          <w:pPr>
            <w:pStyle w:val="TOC1"/>
            <w:tabs>
              <w:tab w:val="right" w:leader="dot" w:pos="10763"/>
            </w:tabs>
            <w:rPr>
              <w:rFonts w:eastAsiaTheme="minorEastAsia"/>
              <w:noProof/>
              <w:lang w:eastAsia="fr-FR"/>
            </w:rPr>
          </w:pPr>
          <w:r>
            <w:fldChar w:fldCharType="begin"/>
          </w:r>
          <w:r>
            <w:instrText xml:space="preserve"> TOC \o "1-3" \h \z \u </w:instrText>
          </w:r>
          <w:r>
            <w:fldChar w:fldCharType="separate"/>
          </w:r>
          <w:hyperlink w:anchor="_Toc501921918" w:history="1">
            <w:r w:rsidR="00687057" w:rsidRPr="00D70999">
              <w:rPr>
                <w:rStyle w:val="Hyperlink"/>
                <w:noProof/>
              </w:rPr>
              <w:t>Cours de la rédaction WEB, 24/03/2017</w:t>
            </w:r>
            <w:r w:rsidR="00687057">
              <w:rPr>
                <w:noProof/>
                <w:webHidden/>
              </w:rPr>
              <w:tab/>
            </w:r>
            <w:r w:rsidR="00687057">
              <w:rPr>
                <w:noProof/>
                <w:webHidden/>
              </w:rPr>
              <w:fldChar w:fldCharType="begin"/>
            </w:r>
            <w:r w:rsidR="00687057">
              <w:rPr>
                <w:noProof/>
                <w:webHidden/>
              </w:rPr>
              <w:instrText xml:space="preserve"> PAGEREF _Toc501921918 \h </w:instrText>
            </w:r>
            <w:r w:rsidR="00687057">
              <w:rPr>
                <w:noProof/>
                <w:webHidden/>
              </w:rPr>
            </w:r>
            <w:r w:rsidR="00687057">
              <w:rPr>
                <w:noProof/>
                <w:webHidden/>
              </w:rPr>
              <w:fldChar w:fldCharType="separate"/>
            </w:r>
            <w:r w:rsidR="00687057">
              <w:rPr>
                <w:noProof/>
                <w:webHidden/>
              </w:rPr>
              <w:t>2</w:t>
            </w:r>
            <w:r w:rsidR="00687057">
              <w:rPr>
                <w:noProof/>
                <w:webHidden/>
              </w:rPr>
              <w:fldChar w:fldCharType="end"/>
            </w:r>
          </w:hyperlink>
        </w:p>
        <w:p w:rsidR="00687057" w:rsidRDefault="00F96E99">
          <w:pPr>
            <w:pStyle w:val="TOC1"/>
            <w:tabs>
              <w:tab w:val="right" w:leader="dot" w:pos="10763"/>
            </w:tabs>
            <w:rPr>
              <w:rFonts w:eastAsiaTheme="minorEastAsia"/>
              <w:noProof/>
              <w:lang w:eastAsia="fr-FR"/>
            </w:rPr>
          </w:pPr>
          <w:hyperlink w:anchor="_Toc501921919" w:history="1">
            <w:r w:rsidR="00687057" w:rsidRPr="00D70999">
              <w:rPr>
                <w:rStyle w:val="Hyperlink"/>
                <w:noProof/>
              </w:rPr>
              <w:t>Page d’Accueil</w:t>
            </w:r>
            <w:r w:rsidR="00687057">
              <w:rPr>
                <w:noProof/>
                <w:webHidden/>
              </w:rPr>
              <w:tab/>
            </w:r>
            <w:r w:rsidR="00687057">
              <w:rPr>
                <w:noProof/>
                <w:webHidden/>
              </w:rPr>
              <w:fldChar w:fldCharType="begin"/>
            </w:r>
            <w:r w:rsidR="00687057">
              <w:rPr>
                <w:noProof/>
                <w:webHidden/>
              </w:rPr>
              <w:instrText xml:space="preserve"> PAGEREF _Toc501921919 \h </w:instrText>
            </w:r>
            <w:r w:rsidR="00687057">
              <w:rPr>
                <w:noProof/>
                <w:webHidden/>
              </w:rPr>
            </w:r>
            <w:r w:rsidR="00687057">
              <w:rPr>
                <w:noProof/>
                <w:webHidden/>
              </w:rPr>
              <w:fldChar w:fldCharType="separate"/>
            </w:r>
            <w:r w:rsidR="00687057">
              <w:rPr>
                <w:noProof/>
                <w:webHidden/>
              </w:rPr>
              <w:t>3</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20" w:history="1">
            <w:r w:rsidR="00687057" w:rsidRPr="00D70999">
              <w:rPr>
                <w:rStyle w:val="Hyperlink"/>
                <w:noProof/>
              </w:rPr>
              <w:t>Présentation</w:t>
            </w:r>
            <w:r w:rsidR="00687057">
              <w:rPr>
                <w:noProof/>
                <w:webHidden/>
              </w:rPr>
              <w:tab/>
            </w:r>
            <w:r w:rsidR="00687057">
              <w:rPr>
                <w:noProof/>
                <w:webHidden/>
              </w:rPr>
              <w:fldChar w:fldCharType="begin"/>
            </w:r>
            <w:r w:rsidR="00687057">
              <w:rPr>
                <w:noProof/>
                <w:webHidden/>
              </w:rPr>
              <w:instrText xml:space="preserve"> PAGEREF _Toc501921920 \h </w:instrText>
            </w:r>
            <w:r w:rsidR="00687057">
              <w:rPr>
                <w:noProof/>
                <w:webHidden/>
              </w:rPr>
            </w:r>
            <w:r w:rsidR="00687057">
              <w:rPr>
                <w:noProof/>
                <w:webHidden/>
              </w:rPr>
              <w:fldChar w:fldCharType="separate"/>
            </w:r>
            <w:r w:rsidR="00687057">
              <w:rPr>
                <w:noProof/>
                <w:webHidden/>
              </w:rPr>
              <w:t>3</w:t>
            </w:r>
            <w:r w:rsidR="00687057">
              <w:rPr>
                <w:noProof/>
                <w:webHidden/>
              </w:rPr>
              <w:fldChar w:fldCharType="end"/>
            </w:r>
          </w:hyperlink>
        </w:p>
        <w:p w:rsidR="00687057" w:rsidRDefault="00F96E99">
          <w:pPr>
            <w:pStyle w:val="TOC1"/>
            <w:tabs>
              <w:tab w:val="right" w:leader="dot" w:pos="10763"/>
            </w:tabs>
            <w:rPr>
              <w:rFonts w:eastAsiaTheme="minorEastAsia"/>
              <w:noProof/>
              <w:lang w:eastAsia="fr-FR"/>
            </w:rPr>
          </w:pPr>
          <w:hyperlink w:anchor="_Toc501921921" w:history="1">
            <w:r w:rsidR="00687057" w:rsidRPr="00D70999">
              <w:rPr>
                <w:rStyle w:val="Hyperlink"/>
                <w:noProof/>
              </w:rPr>
              <w:t>Développement WEB en J2EE</w:t>
            </w:r>
            <w:r w:rsidR="00687057">
              <w:rPr>
                <w:noProof/>
                <w:webHidden/>
              </w:rPr>
              <w:tab/>
            </w:r>
            <w:r w:rsidR="00687057">
              <w:rPr>
                <w:noProof/>
                <w:webHidden/>
              </w:rPr>
              <w:fldChar w:fldCharType="begin"/>
            </w:r>
            <w:r w:rsidR="00687057">
              <w:rPr>
                <w:noProof/>
                <w:webHidden/>
              </w:rPr>
              <w:instrText xml:space="preserve"> PAGEREF _Toc501921921 \h </w:instrText>
            </w:r>
            <w:r w:rsidR="00687057">
              <w:rPr>
                <w:noProof/>
                <w:webHidden/>
              </w:rPr>
            </w:r>
            <w:r w:rsidR="00687057">
              <w:rPr>
                <w:noProof/>
                <w:webHidden/>
              </w:rPr>
              <w:fldChar w:fldCharType="separate"/>
            </w:r>
            <w:r w:rsidR="00687057">
              <w:rPr>
                <w:noProof/>
                <w:webHidden/>
              </w:rPr>
              <w:t>3</w:t>
            </w:r>
            <w:r w:rsidR="00687057">
              <w:rPr>
                <w:noProof/>
                <w:webHidden/>
              </w:rPr>
              <w:fldChar w:fldCharType="end"/>
            </w:r>
          </w:hyperlink>
        </w:p>
        <w:p w:rsidR="00687057" w:rsidRDefault="00F96E99">
          <w:pPr>
            <w:pStyle w:val="TOC1"/>
            <w:tabs>
              <w:tab w:val="right" w:leader="dot" w:pos="10763"/>
            </w:tabs>
            <w:rPr>
              <w:rFonts w:eastAsiaTheme="minorEastAsia"/>
              <w:noProof/>
              <w:lang w:eastAsia="fr-FR"/>
            </w:rPr>
          </w:pPr>
          <w:hyperlink w:anchor="_Toc501921922" w:history="1">
            <w:r w:rsidR="00687057" w:rsidRPr="00D70999">
              <w:rPr>
                <w:rStyle w:val="Hyperlink"/>
                <w:noProof/>
              </w:rPr>
              <w:t>REALISATIONS / PROJETS</w:t>
            </w:r>
            <w:r w:rsidR="00687057">
              <w:rPr>
                <w:noProof/>
                <w:webHidden/>
              </w:rPr>
              <w:tab/>
            </w:r>
            <w:r w:rsidR="00687057">
              <w:rPr>
                <w:noProof/>
                <w:webHidden/>
              </w:rPr>
              <w:fldChar w:fldCharType="begin"/>
            </w:r>
            <w:r w:rsidR="00687057">
              <w:rPr>
                <w:noProof/>
                <w:webHidden/>
              </w:rPr>
              <w:instrText xml:space="preserve"> PAGEREF _Toc501921922 \h </w:instrText>
            </w:r>
            <w:r w:rsidR="00687057">
              <w:rPr>
                <w:noProof/>
                <w:webHidden/>
              </w:rPr>
            </w:r>
            <w:r w:rsidR="00687057">
              <w:rPr>
                <w:noProof/>
                <w:webHidden/>
              </w:rPr>
              <w:fldChar w:fldCharType="separate"/>
            </w:r>
            <w:r w:rsidR="00687057">
              <w:rPr>
                <w:noProof/>
                <w:webHidden/>
              </w:rPr>
              <w:t>3</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23" w:history="1">
            <w:r w:rsidR="00687057" w:rsidRPr="00D70999">
              <w:rPr>
                <w:rStyle w:val="Hyperlink"/>
                <w:noProof/>
              </w:rPr>
              <w:t>Projet étudiant : gestion d’un projet informatique</w:t>
            </w:r>
            <w:r w:rsidR="00687057">
              <w:rPr>
                <w:noProof/>
                <w:webHidden/>
              </w:rPr>
              <w:tab/>
            </w:r>
            <w:r w:rsidR="00687057">
              <w:rPr>
                <w:noProof/>
                <w:webHidden/>
              </w:rPr>
              <w:fldChar w:fldCharType="begin"/>
            </w:r>
            <w:r w:rsidR="00687057">
              <w:rPr>
                <w:noProof/>
                <w:webHidden/>
              </w:rPr>
              <w:instrText xml:space="preserve"> PAGEREF _Toc501921923 \h </w:instrText>
            </w:r>
            <w:r w:rsidR="00687057">
              <w:rPr>
                <w:noProof/>
                <w:webHidden/>
              </w:rPr>
            </w:r>
            <w:r w:rsidR="00687057">
              <w:rPr>
                <w:noProof/>
                <w:webHidden/>
              </w:rPr>
              <w:fldChar w:fldCharType="separate"/>
            </w:r>
            <w:r w:rsidR="00687057">
              <w:rPr>
                <w:noProof/>
                <w:webHidden/>
              </w:rPr>
              <w:t>4</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24" w:history="1">
            <w:r w:rsidR="00687057" w:rsidRPr="00D70999">
              <w:rPr>
                <w:rStyle w:val="Hyperlink"/>
                <w:noProof/>
              </w:rPr>
              <w:t>Projet professionnel : site Web – le portail d’espace santé personnelle</w:t>
            </w:r>
            <w:r w:rsidR="00687057">
              <w:rPr>
                <w:noProof/>
                <w:webHidden/>
              </w:rPr>
              <w:tab/>
            </w:r>
            <w:r w:rsidR="00687057">
              <w:rPr>
                <w:noProof/>
                <w:webHidden/>
              </w:rPr>
              <w:fldChar w:fldCharType="begin"/>
            </w:r>
            <w:r w:rsidR="00687057">
              <w:rPr>
                <w:noProof/>
                <w:webHidden/>
              </w:rPr>
              <w:instrText xml:space="preserve"> PAGEREF _Toc501921924 \h </w:instrText>
            </w:r>
            <w:r w:rsidR="00687057">
              <w:rPr>
                <w:noProof/>
                <w:webHidden/>
              </w:rPr>
            </w:r>
            <w:r w:rsidR="00687057">
              <w:rPr>
                <w:noProof/>
                <w:webHidden/>
              </w:rPr>
              <w:fldChar w:fldCharType="separate"/>
            </w:r>
            <w:r w:rsidR="00687057">
              <w:rPr>
                <w:noProof/>
                <w:webHidden/>
              </w:rPr>
              <w:t>4</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25" w:history="1">
            <w:r w:rsidR="00687057" w:rsidRPr="00D70999">
              <w:rPr>
                <w:rStyle w:val="Hyperlink"/>
                <w:noProof/>
              </w:rPr>
              <w:t>Réalisation « Application WEB en langage fonctionnel ».</w:t>
            </w:r>
            <w:r w:rsidR="00687057">
              <w:rPr>
                <w:noProof/>
                <w:webHidden/>
              </w:rPr>
              <w:tab/>
            </w:r>
            <w:r w:rsidR="00687057">
              <w:rPr>
                <w:noProof/>
                <w:webHidden/>
              </w:rPr>
              <w:fldChar w:fldCharType="begin"/>
            </w:r>
            <w:r w:rsidR="00687057">
              <w:rPr>
                <w:noProof/>
                <w:webHidden/>
              </w:rPr>
              <w:instrText xml:space="preserve"> PAGEREF _Toc501921925 \h </w:instrText>
            </w:r>
            <w:r w:rsidR="00687057">
              <w:rPr>
                <w:noProof/>
                <w:webHidden/>
              </w:rPr>
            </w:r>
            <w:r w:rsidR="00687057">
              <w:rPr>
                <w:noProof/>
                <w:webHidden/>
              </w:rPr>
              <w:fldChar w:fldCharType="separate"/>
            </w:r>
            <w:r w:rsidR="00687057">
              <w:rPr>
                <w:noProof/>
                <w:webHidden/>
              </w:rPr>
              <w:t>5</w:t>
            </w:r>
            <w:r w:rsidR="00687057">
              <w:rPr>
                <w:noProof/>
                <w:webHidden/>
              </w:rPr>
              <w:fldChar w:fldCharType="end"/>
            </w:r>
          </w:hyperlink>
        </w:p>
        <w:p w:rsidR="00687057" w:rsidRDefault="00F96E99">
          <w:pPr>
            <w:pStyle w:val="TOC1"/>
            <w:tabs>
              <w:tab w:val="right" w:leader="dot" w:pos="10763"/>
            </w:tabs>
            <w:rPr>
              <w:rFonts w:eastAsiaTheme="minorEastAsia"/>
              <w:noProof/>
              <w:lang w:eastAsia="fr-FR"/>
            </w:rPr>
          </w:pPr>
          <w:hyperlink w:anchor="_Toc501921926" w:history="1">
            <w:r w:rsidR="00687057" w:rsidRPr="00D70999">
              <w:rPr>
                <w:rStyle w:val="Hyperlink"/>
                <w:noProof/>
              </w:rPr>
              <w:t>COMPETENCES</w:t>
            </w:r>
            <w:r w:rsidR="00687057">
              <w:rPr>
                <w:noProof/>
                <w:webHidden/>
              </w:rPr>
              <w:tab/>
            </w:r>
            <w:r w:rsidR="00687057">
              <w:rPr>
                <w:noProof/>
                <w:webHidden/>
              </w:rPr>
              <w:fldChar w:fldCharType="begin"/>
            </w:r>
            <w:r w:rsidR="00687057">
              <w:rPr>
                <w:noProof/>
                <w:webHidden/>
              </w:rPr>
              <w:instrText xml:space="preserve"> PAGEREF _Toc501921926 \h </w:instrText>
            </w:r>
            <w:r w:rsidR="00687057">
              <w:rPr>
                <w:noProof/>
                <w:webHidden/>
              </w:rPr>
            </w:r>
            <w:r w:rsidR="00687057">
              <w:rPr>
                <w:noProof/>
                <w:webHidden/>
              </w:rPr>
              <w:fldChar w:fldCharType="separate"/>
            </w:r>
            <w:r w:rsidR="00687057">
              <w:rPr>
                <w:noProof/>
                <w:webHidden/>
              </w:rPr>
              <w:t>6</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27" w:history="1">
            <w:r w:rsidR="00687057" w:rsidRPr="00D70999">
              <w:rPr>
                <w:rStyle w:val="Hyperlink"/>
                <w:noProof/>
              </w:rPr>
              <w:t>Compétence organisationnelle « Préparation et réalisation des Mises en Production»</w:t>
            </w:r>
            <w:r w:rsidR="00687057">
              <w:rPr>
                <w:noProof/>
                <w:webHidden/>
              </w:rPr>
              <w:tab/>
            </w:r>
            <w:r w:rsidR="00687057">
              <w:rPr>
                <w:noProof/>
                <w:webHidden/>
              </w:rPr>
              <w:fldChar w:fldCharType="begin"/>
            </w:r>
            <w:r w:rsidR="00687057">
              <w:rPr>
                <w:noProof/>
                <w:webHidden/>
              </w:rPr>
              <w:instrText xml:space="preserve"> PAGEREF _Toc501921927 \h </w:instrText>
            </w:r>
            <w:r w:rsidR="00687057">
              <w:rPr>
                <w:noProof/>
                <w:webHidden/>
              </w:rPr>
            </w:r>
            <w:r w:rsidR="00687057">
              <w:rPr>
                <w:noProof/>
                <w:webHidden/>
              </w:rPr>
              <w:fldChar w:fldCharType="separate"/>
            </w:r>
            <w:r w:rsidR="00687057">
              <w:rPr>
                <w:noProof/>
                <w:webHidden/>
              </w:rPr>
              <w:t>6</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28" w:history="1">
            <w:r w:rsidR="00687057" w:rsidRPr="00D70999">
              <w:rPr>
                <w:rStyle w:val="Hyperlink"/>
                <w:noProof/>
              </w:rPr>
              <w:t>Compétence organisationnelle « Autonomie… »</w:t>
            </w:r>
            <w:r w:rsidR="00687057">
              <w:rPr>
                <w:noProof/>
                <w:webHidden/>
              </w:rPr>
              <w:tab/>
            </w:r>
            <w:r w:rsidR="00687057">
              <w:rPr>
                <w:noProof/>
                <w:webHidden/>
              </w:rPr>
              <w:fldChar w:fldCharType="begin"/>
            </w:r>
            <w:r w:rsidR="00687057">
              <w:rPr>
                <w:noProof/>
                <w:webHidden/>
              </w:rPr>
              <w:instrText xml:space="preserve"> PAGEREF _Toc501921928 \h </w:instrText>
            </w:r>
            <w:r w:rsidR="00687057">
              <w:rPr>
                <w:noProof/>
                <w:webHidden/>
              </w:rPr>
            </w:r>
            <w:r w:rsidR="00687057">
              <w:rPr>
                <w:noProof/>
                <w:webHidden/>
              </w:rPr>
              <w:fldChar w:fldCharType="separate"/>
            </w:r>
            <w:r w:rsidR="00687057">
              <w:rPr>
                <w:noProof/>
                <w:webHidden/>
              </w:rPr>
              <w:t>6</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29" w:history="1">
            <w:r w:rsidR="00687057" w:rsidRPr="00D70999">
              <w:rPr>
                <w:rStyle w:val="Hyperlink"/>
                <w:noProof/>
              </w:rPr>
              <w:t>Compétence technique « Programmation en JAVA »</w:t>
            </w:r>
            <w:r w:rsidR="00687057">
              <w:rPr>
                <w:noProof/>
                <w:webHidden/>
              </w:rPr>
              <w:tab/>
            </w:r>
            <w:r w:rsidR="00687057">
              <w:rPr>
                <w:noProof/>
                <w:webHidden/>
              </w:rPr>
              <w:fldChar w:fldCharType="begin"/>
            </w:r>
            <w:r w:rsidR="00687057">
              <w:rPr>
                <w:noProof/>
                <w:webHidden/>
              </w:rPr>
              <w:instrText xml:space="preserve"> PAGEREF _Toc501921929 \h </w:instrText>
            </w:r>
            <w:r w:rsidR="00687057">
              <w:rPr>
                <w:noProof/>
                <w:webHidden/>
              </w:rPr>
            </w:r>
            <w:r w:rsidR="00687057">
              <w:rPr>
                <w:noProof/>
                <w:webHidden/>
              </w:rPr>
              <w:fldChar w:fldCharType="separate"/>
            </w:r>
            <w:r w:rsidR="00687057">
              <w:rPr>
                <w:noProof/>
                <w:webHidden/>
              </w:rPr>
              <w:t>7</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30" w:history="1">
            <w:r w:rsidR="00687057" w:rsidRPr="00D70999">
              <w:rPr>
                <w:rStyle w:val="Hyperlink"/>
                <w:noProof/>
              </w:rPr>
              <w:t>Compétence technique « Programmation en JavaScript »</w:t>
            </w:r>
            <w:r w:rsidR="00687057">
              <w:rPr>
                <w:noProof/>
                <w:webHidden/>
              </w:rPr>
              <w:tab/>
            </w:r>
            <w:r w:rsidR="00687057">
              <w:rPr>
                <w:noProof/>
                <w:webHidden/>
              </w:rPr>
              <w:fldChar w:fldCharType="begin"/>
            </w:r>
            <w:r w:rsidR="00687057">
              <w:rPr>
                <w:noProof/>
                <w:webHidden/>
              </w:rPr>
              <w:instrText xml:space="preserve"> PAGEREF _Toc501921930 \h </w:instrText>
            </w:r>
            <w:r w:rsidR="00687057">
              <w:rPr>
                <w:noProof/>
                <w:webHidden/>
              </w:rPr>
            </w:r>
            <w:r w:rsidR="00687057">
              <w:rPr>
                <w:noProof/>
                <w:webHidden/>
              </w:rPr>
              <w:fldChar w:fldCharType="separate"/>
            </w:r>
            <w:r w:rsidR="00687057">
              <w:rPr>
                <w:noProof/>
                <w:webHidden/>
              </w:rPr>
              <w:t>8</w:t>
            </w:r>
            <w:r w:rsidR="00687057">
              <w:rPr>
                <w:noProof/>
                <w:webHidden/>
              </w:rPr>
              <w:fldChar w:fldCharType="end"/>
            </w:r>
          </w:hyperlink>
        </w:p>
        <w:p w:rsidR="00687057" w:rsidRDefault="00F96E99">
          <w:pPr>
            <w:pStyle w:val="TOC1"/>
            <w:tabs>
              <w:tab w:val="right" w:leader="dot" w:pos="10763"/>
            </w:tabs>
            <w:rPr>
              <w:rFonts w:eastAsiaTheme="minorEastAsia"/>
              <w:noProof/>
              <w:lang w:eastAsia="fr-FR"/>
            </w:rPr>
          </w:pPr>
          <w:hyperlink w:anchor="_Toc501921931" w:history="1">
            <w:r w:rsidR="00687057" w:rsidRPr="00D70999">
              <w:rPr>
                <w:rStyle w:val="Hyperlink"/>
                <w:noProof/>
                <w:lang w:val="ru-RU"/>
              </w:rPr>
              <w:t>Изменения</w:t>
            </w:r>
            <w:r w:rsidR="00687057">
              <w:rPr>
                <w:noProof/>
                <w:webHidden/>
              </w:rPr>
              <w:tab/>
            </w:r>
            <w:r w:rsidR="00687057">
              <w:rPr>
                <w:noProof/>
                <w:webHidden/>
              </w:rPr>
              <w:fldChar w:fldCharType="begin"/>
            </w:r>
            <w:r w:rsidR="00687057">
              <w:rPr>
                <w:noProof/>
                <w:webHidden/>
              </w:rPr>
              <w:instrText xml:space="preserve"> PAGEREF _Toc501921931 \h </w:instrText>
            </w:r>
            <w:r w:rsidR="00687057">
              <w:rPr>
                <w:noProof/>
                <w:webHidden/>
              </w:rPr>
            </w:r>
            <w:r w:rsidR="00687057">
              <w:rPr>
                <w:noProof/>
                <w:webHidden/>
              </w:rPr>
              <w:fldChar w:fldCharType="separate"/>
            </w:r>
            <w:r w:rsidR="00687057">
              <w:rPr>
                <w:noProof/>
                <w:webHidden/>
              </w:rPr>
              <w:t>10</w:t>
            </w:r>
            <w:r w:rsidR="00687057">
              <w:rPr>
                <w:noProof/>
                <w:webHidden/>
              </w:rPr>
              <w:fldChar w:fldCharType="end"/>
            </w:r>
          </w:hyperlink>
        </w:p>
        <w:p w:rsidR="00687057" w:rsidRDefault="00F96E99">
          <w:pPr>
            <w:pStyle w:val="TOC2"/>
            <w:tabs>
              <w:tab w:val="right" w:leader="dot" w:pos="10763"/>
            </w:tabs>
            <w:rPr>
              <w:rFonts w:eastAsiaTheme="minorEastAsia"/>
              <w:noProof/>
              <w:lang w:eastAsia="fr-FR"/>
            </w:rPr>
          </w:pPr>
          <w:hyperlink w:anchor="_Toc501921932" w:history="1">
            <w:r w:rsidR="00687057" w:rsidRPr="00D70999">
              <w:rPr>
                <w:rStyle w:val="Hyperlink"/>
                <w:noProof/>
              </w:rPr>
              <w:t>20/12 :</w:t>
            </w:r>
            <w:r w:rsidR="00687057">
              <w:rPr>
                <w:noProof/>
                <w:webHidden/>
              </w:rPr>
              <w:tab/>
            </w:r>
            <w:r w:rsidR="00687057">
              <w:rPr>
                <w:noProof/>
                <w:webHidden/>
              </w:rPr>
              <w:fldChar w:fldCharType="begin"/>
            </w:r>
            <w:r w:rsidR="00687057">
              <w:rPr>
                <w:noProof/>
                <w:webHidden/>
              </w:rPr>
              <w:instrText xml:space="preserve"> PAGEREF _Toc501921932 \h </w:instrText>
            </w:r>
            <w:r w:rsidR="00687057">
              <w:rPr>
                <w:noProof/>
                <w:webHidden/>
              </w:rPr>
            </w:r>
            <w:r w:rsidR="00687057">
              <w:rPr>
                <w:noProof/>
                <w:webHidden/>
              </w:rPr>
              <w:fldChar w:fldCharType="separate"/>
            </w:r>
            <w:r w:rsidR="00687057">
              <w:rPr>
                <w:noProof/>
                <w:webHidden/>
              </w:rPr>
              <w:t>10</w:t>
            </w:r>
            <w:r w:rsidR="00687057">
              <w:rPr>
                <w:noProof/>
                <w:webHidden/>
              </w:rPr>
              <w:fldChar w:fldCharType="end"/>
            </w:r>
          </w:hyperlink>
        </w:p>
        <w:p w:rsidR="00541551" w:rsidRDefault="00541551">
          <w:r>
            <w:rPr>
              <w:b/>
              <w:bCs/>
              <w:noProof/>
            </w:rPr>
            <w:fldChar w:fldCharType="end"/>
          </w:r>
        </w:p>
      </w:sdtContent>
    </w:sdt>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E0522C" w:rsidRDefault="00E0522C" w:rsidP="00C30E9B">
      <w:pPr>
        <w:spacing w:after="0"/>
        <w:rPr>
          <w:sz w:val="24"/>
        </w:rPr>
      </w:pPr>
    </w:p>
    <w:p w:rsidR="00707C8F" w:rsidRDefault="00707C8F" w:rsidP="00C30E9B">
      <w:pPr>
        <w:spacing w:after="0"/>
        <w:rPr>
          <w:sz w:val="24"/>
        </w:rPr>
      </w:pPr>
    </w:p>
    <w:p w:rsidR="00707C8F" w:rsidRDefault="00707C8F">
      <w:pPr>
        <w:rPr>
          <w:sz w:val="24"/>
        </w:rPr>
      </w:pPr>
      <w:r>
        <w:rPr>
          <w:sz w:val="24"/>
        </w:rPr>
        <w:br w:type="page"/>
      </w:r>
    </w:p>
    <w:p w:rsidR="008429D6" w:rsidRDefault="0060692C" w:rsidP="0060692C">
      <w:pPr>
        <w:pStyle w:val="Heading1"/>
      </w:pPr>
      <w:bookmarkStart w:id="0" w:name="_Toc501921918"/>
      <w:r>
        <w:lastRenderedPageBreak/>
        <w:t>Cours de la rédaction WEB, 24/03/2017</w:t>
      </w:r>
      <w:bookmarkEnd w:id="0"/>
    </w:p>
    <w:p w:rsidR="008429D6" w:rsidRDefault="008429D6" w:rsidP="00C30E9B">
      <w:pPr>
        <w:spacing w:after="0"/>
        <w:rPr>
          <w:sz w:val="24"/>
        </w:rPr>
      </w:pPr>
      <w:r>
        <w:rPr>
          <w:sz w:val="24"/>
        </w:rPr>
        <w:t>La page d’accueil réponds aux :</w:t>
      </w:r>
    </w:p>
    <w:p w:rsidR="008429D6" w:rsidRDefault="008429D6" w:rsidP="008429D6">
      <w:pPr>
        <w:pStyle w:val="ListParagraph"/>
        <w:numPr>
          <w:ilvl w:val="0"/>
          <w:numId w:val="4"/>
        </w:numPr>
        <w:spacing w:after="0"/>
        <w:rPr>
          <w:sz w:val="24"/>
        </w:rPr>
      </w:pPr>
      <w:r>
        <w:rPr>
          <w:sz w:val="24"/>
        </w:rPr>
        <w:t>que c’est que vous proposez</w:t>
      </w:r>
    </w:p>
    <w:p w:rsidR="008429D6" w:rsidRDefault="008429D6" w:rsidP="008429D6">
      <w:pPr>
        <w:pStyle w:val="ListParagraph"/>
        <w:numPr>
          <w:ilvl w:val="0"/>
          <w:numId w:val="4"/>
        </w:numPr>
        <w:spacing w:after="0"/>
        <w:rPr>
          <w:sz w:val="24"/>
        </w:rPr>
      </w:pPr>
      <w:r w:rsidRPr="008429D6">
        <w:rPr>
          <w:sz w:val="24"/>
        </w:rPr>
        <w:t>quelles sont vos valeurs distinctes</w:t>
      </w:r>
    </w:p>
    <w:p w:rsidR="008429D6" w:rsidRDefault="008429D6" w:rsidP="008429D6">
      <w:pPr>
        <w:spacing w:after="0"/>
        <w:rPr>
          <w:sz w:val="24"/>
        </w:rPr>
      </w:pPr>
    </w:p>
    <w:p w:rsidR="008429D6" w:rsidRDefault="008429D6" w:rsidP="008429D6">
      <w:pPr>
        <w:spacing w:after="0"/>
        <w:rPr>
          <w:sz w:val="24"/>
        </w:rPr>
      </w:pPr>
      <w:r>
        <w:rPr>
          <w:sz w:val="24"/>
        </w:rPr>
        <w:tab/>
        <w:t xml:space="preserve">Proposition : </w:t>
      </w:r>
    </w:p>
    <w:p w:rsidR="008429D6" w:rsidRDefault="008429D6" w:rsidP="008429D6">
      <w:pPr>
        <w:spacing w:after="0"/>
        <w:rPr>
          <w:sz w:val="24"/>
        </w:rPr>
      </w:pPr>
      <w:r>
        <w:rPr>
          <w:sz w:val="24"/>
        </w:rPr>
        <w:t xml:space="preserve">Développeur J2EE  </w:t>
      </w:r>
    </w:p>
    <w:p w:rsidR="008429D6" w:rsidRDefault="008429D6" w:rsidP="008429D6">
      <w:pPr>
        <w:spacing w:after="0"/>
        <w:rPr>
          <w:sz w:val="24"/>
        </w:rPr>
      </w:pPr>
      <w:r>
        <w:rPr>
          <w:sz w:val="24"/>
        </w:rPr>
        <w:tab/>
        <w:t>Valeurs :</w:t>
      </w:r>
    </w:p>
    <w:p w:rsidR="008429D6" w:rsidRPr="008429D6" w:rsidRDefault="00964273" w:rsidP="008429D6">
      <w:pPr>
        <w:pStyle w:val="ListParagraph"/>
        <w:numPr>
          <w:ilvl w:val="0"/>
          <w:numId w:val="4"/>
        </w:numPr>
        <w:spacing w:after="0"/>
        <w:rPr>
          <w:sz w:val="24"/>
        </w:rPr>
      </w:pPr>
      <w:r>
        <w:rPr>
          <w:sz w:val="24"/>
        </w:rPr>
        <w:t>2 ans d’</w:t>
      </w:r>
      <w:r w:rsidR="008429D6">
        <w:rPr>
          <w:sz w:val="24"/>
        </w:rPr>
        <w:t xml:space="preserve">expérience professionnelle </w:t>
      </w:r>
    </w:p>
    <w:p w:rsidR="008429D6" w:rsidRDefault="00964273" w:rsidP="008429D6">
      <w:pPr>
        <w:pStyle w:val="ListParagraph"/>
        <w:numPr>
          <w:ilvl w:val="0"/>
          <w:numId w:val="4"/>
        </w:numPr>
        <w:spacing w:after="0"/>
        <w:rPr>
          <w:sz w:val="24"/>
        </w:rPr>
      </w:pPr>
      <w:r>
        <w:rPr>
          <w:sz w:val="24"/>
        </w:rPr>
        <w:t>capabilité de travailler dans les conditions changeables et tendues</w:t>
      </w:r>
    </w:p>
    <w:p w:rsidR="008429D6" w:rsidRDefault="00964273" w:rsidP="008429D6">
      <w:pPr>
        <w:pStyle w:val="ListParagraph"/>
        <w:numPr>
          <w:ilvl w:val="0"/>
          <w:numId w:val="4"/>
        </w:numPr>
        <w:spacing w:after="0"/>
        <w:rPr>
          <w:sz w:val="24"/>
        </w:rPr>
      </w:pPr>
      <w:r>
        <w:rPr>
          <w:sz w:val="24"/>
        </w:rPr>
        <w:t>le sens d’organisation</w:t>
      </w:r>
    </w:p>
    <w:p w:rsidR="008429D6" w:rsidRDefault="0060692C" w:rsidP="008429D6">
      <w:pPr>
        <w:pStyle w:val="ListParagraph"/>
        <w:numPr>
          <w:ilvl w:val="0"/>
          <w:numId w:val="4"/>
        </w:numPr>
        <w:spacing w:after="0"/>
        <w:rPr>
          <w:sz w:val="24"/>
        </w:rPr>
      </w:pPr>
      <w:r w:rsidRPr="0060692C">
        <w:rPr>
          <w:sz w:val="24"/>
        </w:rPr>
        <w:t>anglais courant</w:t>
      </w:r>
    </w:p>
    <w:p w:rsidR="00D34941" w:rsidRDefault="00D34941" w:rsidP="00D34941">
      <w:pPr>
        <w:spacing w:after="0"/>
        <w:rPr>
          <w:sz w:val="24"/>
        </w:rPr>
      </w:pPr>
    </w:p>
    <w:p w:rsidR="00D34941" w:rsidRDefault="00D34941" w:rsidP="00D34941">
      <w:pPr>
        <w:spacing w:after="0"/>
        <w:rPr>
          <w:sz w:val="24"/>
        </w:rPr>
      </w:pPr>
      <w:r>
        <w:rPr>
          <w:sz w:val="24"/>
        </w:rPr>
        <w:t>Design graphique :</w:t>
      </w:r>
    </w:p>
    <w:p w:rsidR="00D34941" w:rsidRDefault="00D34941" w:rsidP="00D34941">
      <w:pPr>
        <w:pStyle w:val="ListParagraph"/>
        <w:numPr>
          <w:ilvl w:val="0"/>
          <w:numId w:val="4"/>
        </w:numPr>
        <w:spacing w:after="0"/>
        <w:rPr>
          <w:sz w:val="24"/>
        </w:rPr>
      </w:pPr>
      <w:r>
        <w:rPr>
          <w:sz w:val="24"/>
        </w:rPr>
        <w:t>taille de texte (min 13px)</w:t>
      </w:r>
    </w:p>
    <w:p w:rsidR="00D34941" w:rsidRDefault="00D34941" w:rsidP="00D34941">
      <w:pPr>
        <w:pStyle w:val="ListParagraph"/>
        <w:numPr>
          <w:ilvl w:val="0"/>
          <w:numId w:val="4"/>
        </w:numPr>
        <w:spacing w:after="0"/>
        <w:rPr>
          <w:sz w:val="24"/>
        </w:rPr>
      </w:pPr>
      <w:r>
        <w:rPr>
          <w:sz w:val="24"/>
        </w:rPr>
        <w:t>police</w:t>
      </w:r>
    </w:p>
    <w:p w:rsidR="00D34941" w:rsidRDefault="00D34941" w:rsidP="00D34941">
      <w:pPr>
        <w:pStyle w:val="ListParagraph"/>
        <w:numPr>
          <w:ilvl w:val="0"/>
          <w:numId w:val="4"/>
        </w:numPr>
        <w:spacing w:after="0"/>
        <w:rPr>
          <w:sz w:val="24"/>
        </w:rPr>
      </w:pPr>
      <w:r>
        <w:rPr>
          <w:sz w:val="24"/>
        </w:rPr>
        <w:t>contraste des couleurs</w:t>
      </w:r>
    </w:p>
    <w:p w:rsidR="0055476F" w:rsidRDefault="0055476F" w:rsidP="00D34941">
      <w:pPr>
        <w:pStyle w:val="ListParagraph"/>
        <w:numPr>
          <w:ilvl w:val="0"/>
          <w:numId w:val="4"/>
        </w:numPr>
        <w:spacing w:after="0"/>
        <w:rPr>
          <w:sz w:val="24"/>
        </w:rPr>
      </w:pPr>
    </w:p>
    <w:p w:rsidR="0055476F" w:rsidRDefault="0055476F" w:rsidP="0055476F">
      <w:pPr>
        <w:spacing w:after="0"/>
        <w:rPr>
          <w:sz w:val="24"/>
        </w:rPr>
      </w:pPr>
      <w:r>
        <w:rPr>
          <w:sz w:val="24"/>
        </w:rPr>
        <w:t>Contenu :</w:t>
      </w:r>
    </w:p>
    <w:p w:rsidR="0055476F" w:rsidRDefault="0055476F" w:rsidP="0055476F">
      <w:pPr>
        <w:pStyle w:val="ListParagraph"/>
        <w:numPr>
          <w:ilvl w:val="0"/>
          <w:numId w:val="4"/>
        </w:numPr>
        <w:spacing w:after="0"/>
        <w:ind w:left="714" w:hanging="357"/>
        <w:contextualSpacing w:val="0"/>
        <w:rPr>
          <w:sz w:val="24"/>
        </w:rPr>
      </w:pPr>
      <w:r w:rsidRPr="0055476F">
        <w:rPr>
          <w:sz w:val="24"/>
        </w:rPr>
        <w:t>langage courte</w:t>
      </w:r>
    </w:p>
    <w:p w:rsidR="0055476F" w:rsidRDefault="0055476F" w:rsidP="0055476F">
      <w:pPr>
        <w:pStyle w:val="ListParagraph"/>
        <w:numPr>
          <w:ilvl w:val="0"/>
          <w:numId w:val="4"/>
        </w:numPr>
        <w:spacing w:after="0"/>
        <w:rPr>
          <w:sz w:val="24"/>
        </w:rPr>
      </w:pPr>
      <w:r w:rsidRPr="0055476F">
        <w:rPr>
          <w:sz w:val="24"/>
        </w:rPr>
        <w:t>mode actifs (préférable au passif)</w:t>
      </w:r>
    </w:p>
    <w:p w:rsidR="00BF270D" w:rsidRDefault="00BF270D" w:rsidP="0055476F">
      <w:pPr>
        <w:pStyle w:val="ListParagraph"/>
        <w:numPr>
          <w:ilvl w:val="0"/>
          <w:numId w:val="4"/>
        </w:numPr>
        <w:spacing w:after="0"/>
        <w:rPr>
          <w:sz w:val="24"/>
        </w:rPr>
      </w:pPr>
      <w:r>
        <w:rPr>
          <w:sz w:val="24"/>
        </w:rPr>
        <w:t>Conclusion/ résumé dans le premier paragraphe (et les détails en suit)</w:t>
      </w:r>
    </w:p>
    <w:p w:rsidR="00582004" w:rsidRDefault="00582004" w:rsidP="0055476F">
      <w:pPr>
        <w:pStyle w:val="ListParagraph"/>
        <w:numPr>
          <w:ilvl w:val="0"/>
          <w:numId w:val="4"/>
        </w:numPr>
        <w:spacing w:after="0"/>
        <w:rPr>
          <w:sz w:val="24"/>
        </w:rPr>
      </w:pPr>
      <w:r>
        <w:rPr>
          <w:sz w:val="24"/>
        </w:rPr>
        <w:t>inclure image / chemins pour les contenus difficiles</w:t>
      </w:r>
    </w:p>
    <w:p w:rsidR="00582004" w:rsidRDefault="00582004" w:rsidP="0055476F">
      <w:pPr>
        <w:pStyle w:val="ListParagraph"/>
        <w:numPr>
          <w:ilvl w:val="0"/>
          <w:numId w:val="4"/>
        </w:numPr>
        <w:spacing w:after="0"/>
        <w:rPr>
          <w:sz w:val="24"/>
        </w:rPr>
      </w:pPr>
      <w:r>
        <w:rPr>
          <w:sz w:val="24"/>
        </w:rPr>
        <w:t>sortir de texte les faits les plus importants</w:t>
      </w:r>
    </w:p>
    <w:p w:rsidR="00582004" w:rsidRDefault="00582004" w:rsidP="00582004">
      <w:pPr>
        <w:spacing w:after="0"/>
        <w:rPr>
          <w:sz w:val="24"/>
        </w:rPr>
      </w:pPr>
    </w:p>
    <w:p w:rsidR="00582004" w:rsidRPr="00582004" w:rsidRDefault="00582004" w:rsidP="00582004">
      <w:pPr>
        <w:spacing w:after="0"/>
        <w:rPr>
          <w:sz w:val="24"/>
        </w:rPr>
      </w:pPr>
      <w:r>
        <w:rPr>
          <w:sz w:val="24"/>
        </w:rPr>
        <w:t>Structure de la Page :</w:t>
      </w:r>
    </w:p>
    <w:p w:rsidR="00582004" w:rsidRDefault="00582004" w:rsidP="0055476F">
      <w:pPr>
        <w:pStyle w:val="ListParagraph"/>
        <w:numPr>
          <w:ilvl w:val="0"/>
          <w:numId w:val="4"/>
        </w:numPr>
        <w:spacing w:after="0"/>
        <w:rPr>
          <w:sz w:val="24"/>
        </w:rPr>
      </w:pPr>
      <w:r>
        <w:rPr>
          <w:sz w:val="24"/>
        </w:rPr>
        <w:t>titre grand format (une phrase résumé du page</w:t>
      </w:r>
      <w:r w:rsidR="00FC440F">
        <w:rPr>
          <w:sz w:val="24"/>
        </w:rPr>
        <w:t>, 4-10 mots</w:t>
      </w:r>
      <w:r>
        <w:rPr>
          <w:sz w:val="24"/>
        </w:rPr>
        <w:t>)</w:t>
      </w:r>
    </w:p>
    <w:p w:rsidR="00582004" w:rsidRDefault="00582004" w:rsidP="0055476F">
      <w:pPr>
        <w:pStyle w:val="ListParagraph"/>
        <w:numPr>
          <w:ilvl w:val="0"/>
          <w:numId w:val="4"/>
        </w:numPr>
        <w:spacing w:after="0"/>
        <w:rPr>
          <w:sz w:val="24"/>
        </w:rPr>
      </w:pPr>
      <w:r>
        <w:rPr>
          <w:sz w:val="24"/>
        </w:rPr>
        <w:t>le premier paragraphe : le résumé</w:t>
      </w:r>
    </w:p>
    <w:p w:rsidR="00582004" w:rsidRDefault="00582004" w:rsidP="0055476F">
      <w:pPr>
        <w:pStyle w:val="ListParagraph"/>
        <w:numPr>
          <w:ilvl w:val="0"/>
          <w:numId w:val="4"/>
        </w:numPr>
        <w:spacing w:after="0"/>
        <w:rPr>
          <w:sz w:val="24"/>
        </w:rPr>
      </w:pPr>
      <w:r>
        <w:rPr>
          <w:sz w:val="24"/>
        </w:rPr>
        <w:t xml:space="preserve">mettre les intertitres (titres intermédiaires) </w:t>
      </w:r>
    </w:p>
    <w:p w:rsidR="00FC440F" w:rsidRDefault="00FC440F" w:rsidP="0055476F">
      <w:pPr>
        <w:pStyle w:val="ListParagraph"/>
        <w:numPr>
          <w:ilvl w:val="0"/>
          <w:numId w:val="4"/>
        </w:numPr>
        <w:spacing w:after="0"/>
        <w:rPr>
          <w:sz w:val="24"/>
        </w:rPr>
      </w:pPr>
      <w:r>
        <w:rPr>
          <w:sz w:val="24"/>
        </w:rPr>
        <w:t>une idée par paragraphe</w:t>
      </w:r>
    </w:p>
    <w:p w:rsidR="00FC440F" w:rsidRDefault="00FC440F" w:rsidP="00FC440F">
      <w:pPr>
        <w:pStyle w:val="ListParagraph"/>
        <w:numPr>
          <w:ilvl w:val="0"/>
          <w:numId w:val="4"/>
        </w:numPr>
        <w:spacing w:after="0"/>
        <w:rPr>
          <w:sz w:val="24"/>
        </w:rPr>
      </w:pPr>
      <w:r>
        <w:rPr>
          <w:sz w:val="24"/>
        </w:rPr>
        <w:t>apporter les preuves (chiffres-clés, citations des appréciations …)</w:t>
      </w:r>
    </w:p>
    <w:p w:rsidR="00812B38" w:rsidRDefault="00812B38" w:rsidP="00812B38">
      <w:pPr>
        <w:pStyle w:val="ListParagraph"/>
        <w:numPr>
          <w:ilvl w:val="0"/>
          <w:numId w:val="4"/>
        </w:numPr>
        <w:spacing w:after="0"/>
        <w:rPr>
          <w:sz w:val="24"/>
        </w:rPr>
      </w:pPr>
      <w:r>
        <w:rPr>
          <w:sz w:val="24"/>
        </w:rPr>
        <w:t xml:space="preserve">utiliser les listes numérotées, listes à </w:t>
      </w:r>
      <w:r w:rsidR="00707C8F">
        <w:rPr>
          <w:sz w:val="24"/>
        </w:rPr>
        <w:t>pouces</w:t>
      </w:r>
      <w:proofErr w:type="gramStart"/>
      <w:r w:rsidR="00707C8F">
        <w:rPr>
          <w:sz w:val="24"/>
        </w:rPr>
        <w:t>..</w:t>
      </w:r>
      <w:proofErr w:type="gramEnd"/>
    </w:p>
    <w:p w:rsidR="00812B38" w:rsidRDefault="00812B38" w:rsidP="00812B38">
      <w:pPr>
        <w:pStyle w:val="ListParagraph"/>
        <w:numPr>
          <w:ilvl w:val="0"/>
          <w:numId w:val="4"/>
        </w:numPr>
        <w:spacing w:after="0"/>
        <w:rPr>
          <w:sz w:val="24"/>
        </w:rPr>
      </w:pPr>
      <w:r>
        <w:rPr>
          <w:sz w:val="24"/>
        </w:rPr>
        <w:t>éviter italique, souligné, textes en majuscules</w:t>
      </w:r>
    </w:p>
    <w:p w:rsidR="00812B38" w:rsidRDefault="00812B38" w:rsidP="00812B38">
      <w:pPr>
        <w:pStyle w:val="ListParagraph"/>
        <w:numPr>
          <w:ilvl w:val="0"/>
          <w:numId w:val="4"/>
        </w:numPr>
        <w:spacing w:after="0"/>
        <w:rPr>
          <w:sz w:val="24"/>
        </w:rPr>
      </w:pPr>
      <w:r>
        <w:rPr>
          <w:sz w:val="24"/>
        </w:rPr>
        <w:t>être précis et concret avec des liens / boutons</w:t>
      </w:r>
    </w:p>
    <w:p w:rsidR="006A353C" w:rsidRDefault="006A353C" w:rsidP="00351E94">
      <w:pPr>
        <w:pStyle w:val="ListParagraph"/>
        <w:spacing w:after="0"/>
        <w:rPr>
          <w:sz w:val="24"/>
        </w:rPr>
      </w:pPr>
    </w:p>
    <w:p w:rsidR="006A353C" w:rsidRDefault="006A353C" w:rsidP="006A353C">
      <w:pPr>
        <w:pStyle w:val="ListParagraph"/>
        <w:spacing w:after="0"/>
        <w:ind w:left="360"/>
        <w:rPr>
          <w:sz w:val="24"/>
        </w:rPr>
      </w:pPr>
      <w:r>
        <w:rPr>
          <w:sz w:val="24"/>
        </w:rPr>
        <w:t>Graphisme :</w:t>
      </w:r>
    </w:p>
    <w:p w:rsidR="006A353C" w:rsidRDefault="006A353C" w:rsidP="006A353C">
      <w:pPr>
        <w:pStyle w:val="ListParagraph"/>
        <w:numPr>
          <w:ilvl w:val="0"/>
          <w:numId w:val="4"/>
        </w:numPr>
        <w:spacing w:after="0"/>
        <w:rPr>
          <w:sz w:val="24"/>
        </w:rPr>
      </w:pPr>
      <w:r>
        <w:rPr>
          <w:sz w:val="24"/>
        </w:rPr>
        <w:t>2 couleurs max (coulers.com)</w:t>
      </w:r>
    </w:p>
    <w:p w:rsidR="006A353C" w:rsidRDefault="006A353C" w:rsidP="006A353C">
      <w:pPr>
        <w:pStyle w:val="ListParagraph"/>
        <w:numPr>
          <w:ilvl w:val="0"/>
          <w:numId w:val="4"/>
        </w:numPr>
        <w:spacing w:after="0"/>
        <w:rPr>
          <w:sz w:val="24"/>
        </w:rPr>
      </w:pPr>
      <w:r>
        <w:rPr>
          <w:sz w:val="24"/>
        </w:rPr>
        <w:t>2 fonts max (fontpaires.com)</w:t>
      </w: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D77BA0" w:rsidRDefault="00D77BA0" w:rsidP="00351E94">
      <w:pPr>
        <w:pStyle w:val="ListParagraph"/>
        <w:spacing w:after="0"/>
        <w:rPr>
          <w:sz w:val="24"/>
        </w:rPr>
      </w:pPr>
    </w:p>
    <w:p w:rsidR="004A6B76" w:rsidRDefault="004A6B76">
      <w:pPr>
        <w:rPr>
          <w:sz w:val="24"/>
        </w:rPr>
      </w:pPr>
      <w:r>
        <w:rPr>
          <w:sz w:val="24"/>
        </w:rPr>
        <w:br w:type="page"/>
      </w:r>
    </w:p>
    <w:p w:rsidR="00A456E1" w:rsidRDefault="00A456E1" w:rsidP="004A6B76">
      <w:pPr>
        <w:pStyle w:val="Heading1"/>
        <w:rPr>
          <w:sz w:val="32"/>
        </w:rPr>
      </w:pPr>
      <w:bookmarkStart w:id="1" w:name="_Toc501921919"/>
      <w:r>
        <w:rPr>
          <w:sz w:val="32"/>
        </w:rPr>
        <w:lastRenderedPageBreak/>
        <w:t>Page d’Accueil</w:t>
      </w:r>
      <w:bookmarkEnd w:id="1"/>
    </w:p>
    <w:p w:rsidR="00A456E1" w:rsidRPr="00866F60" w:rsidRDefault="00A456E1" w:rsidP="00A456E1">
      <w:pPr>
        <w:pStyle w:val="Heading2"/>
        <w:rPr>
          <w:sz w:val="28"/>
        </w:rPr>
      </w:pPr>
      <w:bookmarkStart w:id="2" w:name="_Toc501921920"/>
      <w:r w:rsidRPr="00866F60">
        <w:rPr>
          <w:sz w:val="28"/>
        </w:rPr>
        <w:t>Présentation</w:t>
      </w:r>
      <w:bookmarkEnd w:id="2"/>
    </w:p>
    <w:p w:rsidR="00A456E1" w:rsidRDefault="00866F60" w:rsidP="00A456E1">
      <w:pPr>
        <w:rPr>
          <w:sz w:val="24"/>
        </w:rPr>
      </w:pPr>
      <w:r w:rsidRPr="00866F60">
        <w:rPr>
          <w:sz w:val="24"/>
        </w:rPr>
        <w:t>Ancien militaire, j’ai pris la décision de me reconvertir dans le métier du développeur informatique</w:t>
      </w:r>
      <w:r>
        <w:rPr>
          <w:sz w:val="24"/>
        </w:rPr>
        <w:t>. Le chemin de la reconversion, débuté par cours de soir au CNAM</w:t>
      </w:r>
      <w:r w:rsidR="00B757BD">
        <w:rPr>
          <w:sz w:val="24"/>
        </w:rPr>
        <w:t xml:space="preserve">, se finalisé par </w:t>
      </w:r>
      <w:r w:rsidR="00CF7B86">
        <w:rPr>
          <w:sz w:val="24"/>
        </w:rPr>
        <w:t>le</w:t>
      </w:r>
      <w:r w:rsidR="00B757BD">
        <w:rPr>
          <w:sz w:val="24"/>
        </w:rPr>
        <w:t xml:space="preserve"> </w:t>
      </w:r>
      <w:r w:rsidR="00CF7B86">
        <w:rPr>
          <w:sz w:val="24"/>
        </w:rPr>
        <w:t xml:space="preserve">cursus </w:t>
      </w:r>
      <w:r w:rsidR="00B757BD">
        <w:rPr>
          <w:sz w:val="24"/>
        </w:rPr>
        <w:t>de Master</w:t>
      </w:r>
      <w:r w:rsidR="00CF7B86">
        <w:rPr>
          <w:sz w:val="24"/>
        </w:rPr>
        <w:t xml:space="preserve"> en Ingénierie Logicielle</w:t>
      </w:r>
      <w:r w:rsidR="00B757BD">
        <w:rPr>
          <w:sz w:val="24"/>
        </w:rPr>
        <w:t xml:space="preserve"> en l’alternance. </w:t>
      </w:r>
      <w:r w:rsidR="00B757BD" w:rsidRPr="00B757BD">
        <w:rPr>
          <w:sz w:val="24"/>
        </w:rPr>
        <w:t xml:space="preserve">Aujourd’hui </w:t>
      </w:r>
      <w:r w:rsidR="00B757BD">
        <w:rPr>
          <w:sz w:val="24"/>
        </w:rPr>
        <w:t xml:space="preserve"> j’étudie l’</w:t>
      </w:r>
      <w:r w:rsidR="00B757BD" w:rsidRPr="00B757BD">
        <w:rPr>
          <w:sz w:val="24"/>
        </w:rPr>
        <w:t>environnement J2EE</w:t>
      </w:r>
      <w:r w:rsidR="00072D54">
        <w:rPr>
          <w:sz w:val="24"/>
        </w:rPr>
        <w:t xml:space="preserve">, dans </w:t>
      </w:r>
      <w:r w:rsidR="00B757BD">
        <w:rPr>
          <w:sz w:val="24"/>
        </w:rPr>
        <w:t>lequel</w:t>
      </w:r>
      <w:r w:rsidR="00B757BD" w:rsidRPr="00B757BD">
        <w:rPr>
          <w:sz w:val="24"/>
        </w:rPr>
        <w:t xml:space="preserve"> je souhaite </w:t>
      </w:r>
      <w:r w:rsidR="00B757BD">
        <w:rPr>
          <w:sz w:val="24"/>
        </w:rPr>
        <w:t xml:space="preserve">me </w:t>
      </w:r>
      <w:r w:rsidR="00FD22CC">
        <w:rPr>
          <w:sz w:val="24"/>
        </w:rPr>
        <w:t xml:space="preserve">perfectionner. Le monde informatique étant plus vaste que </w:t>
      </w:r>
      <w:r w:rsidR="00FD22CC" w:rsidRPr="008073FD">
        <w:rPr>
          <w:b/>
          <w:sz w:val="24"/>
        </w:rPr>
        <w:t>l’écosystème Java</w:t>
      </w:r>
      <w:r w:rsidR="00FD22CC">
        <w:rPr>
          <w:sz w:val="24"/>
        </w:rPr>
        <w:t xml:space="preserve">, je m’intéresse aux techniques diverses  pouvant être liée à </w:t>
      </w:r>
      <w:r w:rsidR="00FD22CC" w:rsidRPr="008073FD">
        <w:rPr>
          <w:b/>
          <w:sz w:val="24"/>
        </w:rPr>
        <w:t>la programmation en J2EE</w:t>
      </w:r>
      <w:r w:rsidR="00FD22CC">
        <w:rPr>
          <w:sz w:val="24"/>
        </w:rPr>
        <w:t>.</w:t>
      </w:r>
    </w:p>
    <w:p w:rsidR="00CF7B86" w:rsidRDefault="00CF7B86" w:rsidP="00A456E1">
      <w:pPr>
        <w:rPr>
          <w:sz w:val="24"/>
        </w:rPr>
      </w:pPr>
      <w:r>
        <w:rPr>
          <w:sz w:val="24"/>
        </w:rPr>
        <w:t>A</w:t>
      </w:r>
      <w:r w:rsidRPr="00CF7B86">
        <w:rPr>
          <w:sz w:val="24"/>
        </w:rPr>
        <w:t>yant</w:t>
      </w:r>
      <w:r>
        <w:rPr>
          <w:sz w:val="24"/>
        </w:rPr>
        <w:t xml:space="preserve"> pas mal d’expérience professionnelle diverse et souvent dans les conditions exigeantes, je connais mes </w:t>
      </w:r>
      <w:r w:rsidR="00C43FF0">
        <w:rPr>
          <w:sz w:val="24"/>
        </w:rPr>
        <w:t>qualités et mes défauts. J’aime bien de trouver des solutions</w:t>
      </w:r>
      <w:r w:rsidR="00040F5F">
        <w:rPr>
          <w:sz w:val="24"/>
        </w:rPr>
        <w:t xml:space="preserve"> et j</w:t>
      </w:r>
      <w:r w:rsidR="00040F5F" w:rsidRPr="00040F5F">
        <w:rPr>
          <w:sz w:val="24"/>
        </w:rPr>
        <w:t>e suis convaincu</w:t>
      </w:r>
      <w:r w:rsidR="00040F5F">
        <w:rPr>
          <w:sz w:val="24"/>
        </w:rPr>
        <w:t xml:space="preserve"> qu</w:t>
      </w:r>
      <w:r w:rsidR="008073FD">
        <w:rPr>
          <w:sz w:val="24"/>
        </w:rPr>
        <w:t>e l</w:t>
      </w:r>
      <w:r w:rsidR="00805C74">
        <w:rPr>
          <w:sz w:val="24"/>
        </w:rPr>
        <w:t xml:space="preserve">e chemin se fait en marchant, </w:t>
      </w:r>
      <w:r w:rsidR="008073FD">
        <w:rPr>
          <w:sz w:val="24"/>
        </w:rPr>
        <w:t>j</w:t>
      </w:r>
      <w:r w:rsidR="00805C74">
        <w:rPr>
          <w:sz w:val="24"/>
        </w:rPr>
        <w:t>e suis capable de m</w:t>
      </w:r>
      <w:r w:rsidR="00805C74" w:rsidRPr="00805C74">
        <w:rPr>
          <w:sz w:val="24"/>
        </w:rPr>
        <w:t>'acquitter de</w:t>
      </w:r>
      <w:r w:rsidR="00805C74">
        <w:rPr>
          <w:sz w:val="24"/>
        </w:rPr>
        <w:t xml:space="preserve"> mes taches</w:t>
      </w:r>
      <w:r w:rsidR="00805C74" w:rsidRPr="00805C74">
        <w:rPr>
          <w:sz w:val="24"/>
        </w:rPr>
        <w:t xml:space="preserve"> </w:t>
      </w:r>
      <w:r w:rsidR="00805C74" w:rsidRPr="00805C74">
        <w:rPr>
          <w:b/>
          <w:sz w:val="24"/>
        </w:rPr>
        <w:t>en autonomie</w:t>
      </w:r>
      <w:r w:rsidR="00805C74">
        <w:rPr>
          <w:sz w:val="24"/>
        </w:rPr>
        <w:t xml:space="preserve">. SI je me traine parfois à l’étape préparatoire, c’est parce que  </w:t>
      </w:r>
      <w:r w:rsidR="00072D54">
        <w:rPr>
          <w:sz w:val="24"/>
        </w:rPr>
        <w:t>j’apporte beaucoup de l’attention à l’organisation de mon travail.</w:t>
      </w:r>
    </w:p>
    <w:p w:rsidR="00805032" w:rsidRDefault="00805032" w:rsidP="00A456E1">
      <w:pPr>
        <w:rPr>
          <w:sz w:val="24"/>
        </w:rPr>
      </w:pPr>
      <w:r>
        <w:rPr>
          <w:sz w:val="24"/>
        </w:rPr>
        <w:t>Mes compé</w:t>
      </w:r>
      <w:r w:rsidR="00DD19B4">
        <w:rPr>
          <w:sz w:val="24"/>
        </w:rPr>
        <w:t>ten</w:t>
      </w:r>
      <w:r>
        <w:rPr>
          <w:sz w:val="24"/>
        </w:rPr>
        <w:t>ces</w:t>
      </w:r>
      <w:r w:rsidR="00DD19B4">
        <w:rPr>
          <w:sz w:val="24"/>
        </w:rPr>
        <w:t> :</w:t>
      </w:r>
    </w:p>
    <w:tbl>
      <w:tblPr>
        <w:tblStyle w:val="TableGrid"/>
        <w:tblW w:w="0" w:type="auto"/>
        <w:jc w:val="center"/>
        <w:tblLook w:val="04A0" w:firstRow="1" w:lastRow="0" w:firstColumn="1" w:lastColumn="0" w:noHBand="0" w:noVBand="1"/>
      </w:tblPr>
      <w:tblGrid>
        <w:gridCol w:w="5456"/>
        <w:gridCol w:w="5457"/>
      </w:tblGrid>
      <w:tr w:rsidR="00DD19B4" w:rsidTr="00DD19B4">
        <w:trPr>
          <w:jc w:val="center"/>
        </w:trPr>
        <w:tc>
          <w:tcPr>
            <w:tcW w:w="5456" w:type="dxa"/>
            <w:vAlign w:val="center"/>
          </w:tcPr>
          <w:p w:rsidR="00DD19B4" w:rsidRDefault="00DD19B4" w:rsidP="00DD19B4">
            <w:pPr>
              <w:jc w:val="center"/>
              <w:rPr>
                <w:sz w:val="24"/>
              </w:rPr>
            </w:pPr>
            <w:r>
              <w:rPr>
                <w:sz w:val="24"/>
              </w:rPr>
              <w:t>Mes langages</w:t>
            </w:r>
          </w:p>
        </w:tc>
        <w:tc>
          <w:tcPr>
            <w:tcW w:w="5457" w:type="dxa"/>
            <w:vAlign w:val="center"/>
          </w:tcPr>
          <w:p w:rsidR="00DD19B4" w:rsidRDefault="00DD19B4" w:rsidP="00DD19B4">
            <w:pPr>
              <w:jc w:val="center"/>
              <w:rPr>
                <w:sz w:val="24"/>
              </w:rPr>
            </w:pPr>
            <w:r>
              <w:rPr>
                <w:sz w:val="24"/>
              </w:rPr>
              <w:t>Mes environnements</w:t>
            </w:r>
          </w:p>
        </w:tc>
      </w:tr>
      <w:tr w:rsidR="00DD19B4" w:rsidTr="00DD19B4">
        <w:trPr>
          <w:jc w:val="center"/>
        </w:trPr>
        <w:tc>
          <w:tcPr>
            <w:tcW w:w="5456" w:type="dxa"/>
            <w:vAlign w:val="center"/>
          </w:tcPr>
          <w:p w:rsidR="00602C5C" w:rsidRDefault="001E15AF" w:rsidP="00DD19B4">
            <w:pPr>
              <w:rPr>
                <w:sz w:val="24"/>
              </w:rPr>
            </w:pPr>
            <w:r>
              <w:rPr>
                <w:sz w:val="24"/>
              </w:rPr>
              <w:t>Java</w:t>
            </w:r>
          </w:p>
        </w:tc>
        <w:tc>
          <w:tcPr>
            <w:tcW w:w="5457" w:type="dxa"/>
            <w:vAlign w:val="center"/>
          </w:tcPr>
          <w:p w:rsidR="00DD19B4" w:rsidRDefault="00DD19B4" w:rsidP="00DD19B4">
            <w:pPr>
              <w:rPr>
                <w:sz w:val="24"/>
              </w:rPr>
            </w:pPr>
            <w:r>
              <w:rPr>
                <w:sz w:val="24"/>
              </w:rPr>
              <w:t>J2EE</w:t>
            </w:r>
          </w:p>
        </w:tc>
      </w:tr>
      <w:tr w:rsidR="00DD19B4" w:rsidTr="00DD19B4">
        <w:trPr>
          <w:jc w:val="center"/>
        </w:trPr>
        <w:tc>
          <w:tcPr>
            <w:tcW w:w="5456" w:type="dxa"/>
            <w:vAlign w:val="center"/>
          </w:tcPr>
          <w:p w:rsidR="00DD19B4" w:rsidRDefault="00DD19B4" w:rsidP="00DD19B4">
            <w:pPr>
              <w:rPr>
                <w:sz w:val="24"/>
              </w:rPr>
            </w:pPr>
            <w:r>
              <w:rPr>
                <w:sz w:val="24"/>
              </w:rPr>
              <w:t>JavaScript</w:t>
            </w:r>
          </w:p>
        </w:tc>
        <w:tc>
          <w:tcPr>
            <w:tcW w:w="5457" w:type="dxa"/>
            <w:vAlign w:val="center"/>
          </w:tcPr>
          <w:p w:rsidR="00DD19B4" w:rsidRDefault="00DD19B4" w:rsidP="00DD19B4">
            <w:pPr>
              <w:rPr>
                <w:sz w:val="24"/>
              </w:rPr>
            </w:pPr>
            <w:proofErr w:type="spellStart"/>
            <w:r>
              <w:rPr>
                <w:sz w:val="24"/>
              </w:rPr>
              <w:t>Struts</w:t>
            </w:r>
            <w:proofErr w:type="spellEnd"/>
          </w:p>
        </w:tc>
      </w:tr>
      <w:tr w:rsidR="00DD19B4" w:rsidTr="00DD19B4">
        <w:trPr>
          <w:jc w:val="center"/>
        </w:trPr>
        <w:tc>
          <w:tcPr>
            <w:tcW w:w="5456" w:type="dxa"/>
            <w:vAlign w:val="center"/>
          </w:tcPr>
          <w:p w:rsidR="00DD19B4" w:rsidRDefault="00DD19B4" w:rsidP="00DD19B4">
            <w:pPr>
              <w:rPr>
                <w:sz w:val="24"/>
              </w:rPr>
            </w:pPr>
            <w:r>
              <w:rPr>
                <w:sz w:val="24"/>
              </w:rPr>
              <w:t>HTML / CSS</w:t>
            </w:r>
          </w:p>
        </w:tc>
        <w:tc>
          <w:tcPr>
            <w:tcW w:w="5457" w:type="dxa"/>
            <w:vAlign w:val="center"/>
          </w:tcPr>
          <w:p w:rsidR="00DD19B4" w:rsidRDefault="00DD19B4" w:rsidP="00DD19B4">
            <w:pPr>
              <w:rPr>
                <w:sz w:val="24"/>
              </w:rPr>
            </w:pPr>
            <w:r>
              <w:rPr>
                <w:sz w:val="24"/>
              </w:rPr>
              <w:t>WebSphere</w:t>
            </w:r>
          </w:p>
        </w:tc>
      </w:tr>
      <w:tr w:rsidR="00DD19B4" w:rsidTr="00DD19B4">
        <w:trPr>
          <w:jc w:val="center"/>
        </w:trPr>
        <w:tc>
          <w:tcPr>
            <w:tcW w:w="5456" w:type="dxa"/>
            <w:vAlign w:val="center"/>
          </w:tcPr>
          <w:p w:rsidR="00DD19B4" w:rsidRDefault="00DD19B4" w:rsidP="00DD19B4">
            <w:pPr>
              <w:rPr>
                <w:sz w:val="24"/>
              </w:rPr>
            </w:pPr>
            <w:r>
              <w:rPr>
                <w:sz w:val="24"/>
              </w:rPr>
              <w:t>C#</w:t>
            </w:r>
          </w:p>
        </w:tc>
        <w:tc>
          <w:tcPr>
            <w:tcW w:w="5457" w:type="dxa"/>
            <w:vAlign w:val="center"/>
          </w:tcPr>
          <w:p w:rsidR="00DD19B4" w:rsidRDefault="00DD19B4" w:rsidP="00DD19B4">
            <w:pPr>
              <w:rPr>
                <w:sz w:val="24"/>
              </w:rPr>
            </w:pPr>
            <w:r>
              <w:rPr>
                <w:sz w:val="24"/>
              </w:rPr>
              <w:t>Node.js</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proofErr w:type="spellStart"/>
            <w:r>
              <w:rPr>
                <w:sz w:val="24"/>
              </w:rPr>
              <w:t>Angular</w:t>
            </w:r>
            <w:proofErr w:type="spellEnd"/>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r>
              <w:rPr>
                <w:sz w:val="24"/>
              </w:rPr>
              <w:t>Android</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DD19B4" w:rsidP="00DD19B4">
            <w:pPr>
              <w:rPr>
                <w:sz w:val="24"/>
              </w:rPr>
            </w:pPr>
            <w:r>
              <w:rPr>
                <w:sz w:val="24"/>
              </w:rPr>
              <w:t>Git</w:t>
            </w:r>
          </w:p>
        </w:tc>
      </w:tr>
      <w:tr w:rsidR="00DD19B4" w:rsidTr="00DD19B4">
        <w:trPr>
          <w:jc w:val="center"/>
        </w:trPr>
        <w:tc>
          <w:tcPr>
            <w:tcW w:w="5456" w:type="dxa"/>
            <w:vAlign w:val="center"/>
          </w:tcPr>
          <w:p w:rsidR="00DD19B4" w:rsidRDefault="00DD19B4" w:rsidP="00DD19B4">
            <w:pPr>
              <w:rPr>
                <w:sz w:val="24"/>
              </w:rPr>
            </w:pPr>
          </w:p>
        </w:tc>
        <w:tc>
          <w:tcPr>
            <w:tcW w:w="5457" w:type="dxa"/>
            <w:vAlign w:val="center"/>
          </w:tcPr>
          <w:p w:rsidR="00DD19B4" w:rsidRDefault="00A0337D" w:rsidP="00DD19B4">
            <w:pPr>
              <w:rPr>
                <w:sz w:val="24"/>
              </w:rPr>
            </w:pPr>
            <w:proofErr w:type="spellStart"/>
            <w:r>
              <w:rPr>
                <w:sz w:val="24"/>
              </w:rPr>
              <w:t>Maven</w:t>
            </w:r>
            <w:proofErr w:type="spellEnd"/>
          </w:p>
        </w:tc>
      </w:tr>
    </w:tbl>
    <w:p w:rsidR="00DD19B4" w:rsidRDefault="00DD19B4" w:rsidP="00A456E1">
      <w:pPr>
        <w:rPr>
          <w:sz w:val="24"/>
        </w:rPr>
      </w:pPr>
    </w:p>
    <w:p w:rsidR="004A6B76" w:rsidRPr="004A6B76" w:rsidRDefault="004A6B76" w:rsidP="004A6B76">
      <w:pPr>
        <w:pStyle w:val="Heading1"/>
      </w:pPr>
      <w:bookmarkStart w:id="3" w:name="_Toc501921921"/>
      <w:r w:rsidRPr="004A6B76">
        <w:rPr>
          <w:sz w:val="32"/>
        </w:rPr>
        <w:t>Développement WEB en J2EE</w:t>
      </w:r>
      <w:bookmarkEnd w:id="3"/>
    </w:p>
    <w:p w:rsidR="004A6B76" w:rsidRPr="004A6B76" w:rsidRDefault="004A6B76" w:rsidP="004A6B76">
      <w:pPr>
        <w:pStyle w:val="ListParagraph"/>
        <w:spacing w:after="0"/>
        <w:rPr>
          <w:sz w:val="24"/>
        </w:rPr>
      </w:pPr>
      <w:r w:rsidRPr="004A6B76">
        <w:rPr>
          <w:sz w:val="24"/>
        </w:rPr>
        <w:t>Dans le cadre de la maintenance et d’améliorations d’une application web en J2EE j’ai développé des composants d’applications telles que :</w:t>
      </w:r>
    </w:p>
    <w:p w:rsidR="004A6B76" w:rsidRPr="004A6B76" w:rsidRDefault="004A6B76" w:rsidP="004A6B76">
      <w:pPr>
        <w:pStyle w:val="ListParagraph"/>
        <w:numPr>
          <w:ilvl w:val="0"/>
          <w:numId w:val="12"/>
        </w:numPr>
        <w:spacing w:after="0"/>
        <w:rPr>
          <w:sz w:val="24"/>
        </w:rPr>
      </w:pPr>
      <w:r w:rsidRPr="004A6B76">
        <w:rPr>
          <w:sz w:val="24"/>
        </w:rPr>
        <w:t>des composants Web : des interfaces avec l’utilisateur (JSP) réalisé avec les technologies JSTL, HTML, JavaScript, jQuery ;</w:t>
      </w:r>
    </w:p>
    <w:p w:rsidR="004A6B76" w:rsidRPr="004A6B76" w:rsidRDefault="004A6B76" w:rsidP="004A6B76">
      <w:pPr>
        <w:pStyle w:val="ListParagraph"/>
        <w:numPr>
          <w:ilvl w:val="0"/>
          <w:numId w:val="12"/>
        </w:numPr>
        <w:spacing w:after="0"/>
        <w:rPr>
          <w:sz w:val="24"/>
        </w:rPr>
      </w:pPr>
      <w:r w:rsidRPr="004A6B76">
        <w:rPr>
          <w:sz w:val="24"/>
        </w:rPr>
        <w:t>des composants métiers : des classes Java (EJB) chargés du traitement métier des données et de la persistance des données par moyen d’Hibernate ou du JDBC.</w:t>
      </w:r>
    </w:p>
    <w:p w:rsidR="004A6B76" w:rsidRPr="004A6B76" w:rsidRDefault="004A6B76" w:rsidP="004A6B76">
      <w:pPr>
        <w:pStyle w:val="ListParagraph"/>
        <w:spacing w:after="0"/>
        <w:rPr>
          <w:sz w:val="24"/>
        </w:rPr>
      </w:pPr>
      <w:r w:rsidRPr="004A6B76">
        <w:rPr>
          <w:sz w:val="24"/>
        </w:rPr>
        <w:t>Techniques:</w:t>
      </w:r>
      <w:r w:rsidRPr="004A6B76">
        <w:rPr>
          <w:sz w:val="24"/>
        </w:rPr>
        <w:br/>
      </w:r>
      <w:proofErr w:type="spellStart"/>
      <w:r w:rsidRPr="004A6B76">
        <w:rPr>
          <w:sz w:val="24"/>
        </w:rPr>
        <w:t>Struts</w:t>
      </w:r>
      <w:proofErr w:type="spellEnd"/>
      <w:r w:rsidRPr="004A6B76">
        <w:rPr>
          <w:sz w:val="24"/>
        </w:rPr>
        <w:t xml:space="preserve">, J2EE, JAVA, EL, JSTL, EJB, servlets, </w:t>
      </w:r>
      <w:proofErr w:type="spellStart"/>
      <w:r w:rsidRPr="004A6B76">
        <w:rPr>
          <w:sz w:val="24"/>
        </w:rPr>
        <w:t>jsp</w:t>
      </w:r>
      <w:proofErr w:type="spellEnd"/>
      <w:r w:rsidRPr="004A6B76">
        <w:rPr>
          <w:sz w:val="24"/>
        </w:rPr>
        <w:t xml:space="preserve">, Hibernate, HTML, </w:t>
      </w:r>
      <w:proofErr w:type="spellStart"/>
      <w:r w:rsidRPr="004A6B76">
        <w:rPr>
          <w:sz w:val="24"/>
        </w:rPr>
        <w:t>javascript</w:t>
      </w:r>
      <w:proofErr w:type="spellEnd"/>
      <w:r w:rsidRPr="004A6B76">
        <w:rPr>
          <w:sz w:val="24"/>
        </w:rPr>
        <w:t>, jQuery</w:t>
      </w:r>
    </w:p>
    <w:p w:rsidR="004A6B76" w:rsidRDefault="004A6B76" w:rsidP="00351E94">
      <w:pPr>
        <w:pStyle w:val="ListParagraph"/>
        <w:spacing w:after="0"/>
        <w:rPr>
          <w:sz w:val="24"/>
        </w:rPr>
      </w:pPr>
      <w:r w:rsidRPr="004A6B76">
        <w:rPr>
          <w:sz w:val="24"/>
        </w:rPr>
        <w:t xml:space="preserve">Cette compétence est utilisé dans </w:t>
      </w:r>
      <w:proofErr w:type="gramStart"/>
      <w:r w:rsidRPr="004A6B76">
        <w:rPr>
          <w:sz w:val="24"/>
        </w:rPr>
        <w:t>:</w:t>
      </w:r>
      <w:proofErr w:type="gramEnd"/>
      <w:r w:rsidRPr="004A6B76">
        <w:rPr>
          <w:sz w:val="24"/>
        </w:rPr>
        <w:br/>
      </w:r>
      <w:hyperlink r:id="rId9" w:history="1">
        <w:r w:rsidRPr="004A6B76">
          <w:rPr>
            <w:rStyle w:val="Hyperlink"/>
            <w:sz w:val="24"/>
          </w:rPr>
          <w:t>Application WEB en J2EE</w:t>
        </w:r>
      </w:hyperlink>
      <w:r w:rsidRPr="004A6B76">
        <w:rPr>
          <w:sz w:val="24"/>
        </w:rPr>
        <w:t xml:space="preserve"> </w:t>
      </w:r>
    </w:p>
    <w:p w:rsidR="004A6B76" w:rsidRDefault="004A6B76" w:rsidP="004A6B76">
      <w:pPr>
        <w:pStyle w:val="ListParagraph"/>
        <w:spacing w:after="0"/>
        <w:ind w:left="0"/>
        <w:rPr>
          <w:sz w:val="24"/>
        </w:rPr>
      </w:pPr>
    </w:p>
    <w:p w:rsidR="004A6B76" w:rsidRDefault="00541551" w:rsidP="00440974">
      <w:pPr>
        <w:pStyle w:val="Heading1"/>
        <w:jc w:val="center"/>
      </w:pPr>
      <w:bookmarkStart w:id="4" w:name="_Toc501921922"/>
      <w:r>
        <w:t>REALISATIONS</w:t>
      </w:r>
      <w:ins w:id="5" w:author="Windows User" w:date="2017-12-20T10:42:00Z">
        <w:r>
          <w:t xml:space="preserve"> /</w:t>
        </w:r>
      </w:ins>
      <w:r>
        <w:t xml:space="preserve"> </w:t>
      </w:r>
      <w:r w:rsidR="00440974">
        <w:t>PROJETS</w:t>
      </w:r>
      <w:bookmarkEnd w:id="4"/>
    </w:p>
    <w:p w:rsidR="001C5C0F" w:rsidRPr="001C5C0F" w:rsidRDefault="001C5C0F" w:rsidP="001C5C0F"/>
    <w:p w:rsidR="001C5C0F" w:rsidRPr="001C5C0F" w:rsidRDefault="001C5C0F" w:rsidP="001C5C0F">
      <w:pPr>
        <w:spacing w:after="0"/>
        <w:rPr>
          <w:bCs/>
          <w:sz w:val="24"/>
        </w:rPr>
      </w:pPr>
      <w:r>
        <w:rPr>
          <w:sz w:val="24"/>
        </w:rPr>
        <w:t xml:space="preserve">Structure des pages : </w:t>
      </w:r>
      <w:r w:rsidRPr="001C5C0F">
        <w:rPr>
          <w:bCs/>
          <w:sz w:val="24"/>
        </w:rPr>
        <w:t>Présentation</w:t>
      </w:r>
      <w:r w:rsidRPr="001C5C0F">
        <w:rPr>
          <w:sz w:val="24"/>
        </w:rPr>
        <w:t xml:space="preserve">, </w:t>
      </w:r>
      <w:r w:rsidRPr="001C5C0F">
        <w:rPr>
          <w:bCs/>
          <w:sz w:val="24"/>
        </w:rPr>
        <w:t xml:space="preserve">Mise en contexte, </w:t>
      </w:r>
      <w:ins w:id="6" w:author="Windows User" w:date="2017-12-20T10:42:00Z">
        <w:r w:rsidRPr="001C5C0F">
          <w:rPr>
            <w:bCs/>
            <w:sz w:val="24"/>
          </w:rPr>
          <w:t>Réalisation(s)</w:t>
        </w:r>
      </w:ins>
    </w:p>
    <w:p w:rsidR="007C34B0" w:rsidRPr="004748F7" w:rsidRDefault="007C34B0" w:rsidP="004A6B76">
      <w:pPr>
        <w:pStyle w:val="ListParagraph"/>
        <w:spacing w:after="0"/>
        <w:ind w:left="0"/>
        <w:rPr>
          <w:b/>
          <w:sz w:val="24"/>
        </w:rPr>
      </w:pPr>
      <w:r w:rsidRPr="004748F7">
        <w:rPr>
          <w:b/>
          <w:sz w:val="24"/>
        </w:rPr>
        <w:t>Projets </w:t>
      </w:r>
      <w:r w:rsidR="00016C52">
        <w:rPr>
          <w:b/>
          <w:sz w:val="24"/>
        </w:rPr>
        <w:t>étudiants</w:t>
      </w:r>
      <w:r w:rsidRPr="004748F7">
        <w:rPr>
          <w:b/>
          <w:sz w:val="24"/>
        </w:rPr>
        <w:t>:</w:t>
      </w:r>
    </w:p>
    <w:p w:rsidR="004A6B76" w:rsidRDefault="00191EC7" w:rsidP="007C34B0">
      <w:pPr>
        <w:pStyle w:val="ListParagraph"/>
        <w:numPr>
          <w:ilvl w:val="0"/>
          <w:numId w:val="4"/>
        </w:numPr>
        <w:spacing w:after="0"/>
        <w:rPr>
          <w:sz w:val="24"/>
        </w:rPr>
      </w:pPr>
      <w:r>
        <w:rPr>
          <w:sz w:val="24"/>
        </w:rPr>
        <w:lastRenderedPageBreak/>
        <w:t>l’application web 3D</w:t>
      </w:r>
      <w:r w:rsidR="00350EC0">
        <w:rPr>
          <w:sz w:val="24"/>
        </w:rPr>
        <w:t xml:space="preserve"> en JavaScript </w:t>
      </w:r>
    </w:p>
    <w:p w:rsidR="00350EC0" w:rsidRDefault="00191EC7" w:rsidP="007C34B0">
      <w:pPr>
        <w:pStyle w:val="ListParagraph"/>
        <w:numPr>
          <w:ilvl w:val="0"/>
          <w:numId w:val="4"/>
        </w:numPr>
        <w:spacing w:after="0"/>
        <w:rPr>
          <w:sz w:val="24"/>
        </w:rPr>
      </w:pPr>
      <w:r>
        <w:rPr>
          <w:sz w:val="24"/>
        </w:rPr>
        <w:t>l’</w:t>
      </w:r>
      <w:r w:rsidR="00350EC0">
        <w:rPr>
          <w:sz w:val="24"/>
        </w:rPr>
        <w:t xml:space="preserve">application WEB (interaction serveur-client) en programmation fonctionnel </w:t>
      </w:r>
      <w:proofErr w:type="gramStart"/>
      <w:r w:rsidR="00350EC0">
        <w:rPr>
          <w:sz w:val="24"/>
        </w:rPr>
        <w:t>( JS</w:t>
      </w:r>
      <w:proofErr w:type="gramEnd"/>
      <w:r w:rsidR="00350EC0">
        <w:rPr>
          <w:sz w:val="24"/>
        </w:rPr>
        <w:t>, ELM )</w:t>
      </w:r>
    </w:p>
    <w:p w:rsidR="007C34B0" w:rsidRDefault="00350EC0" w:rsidP="00E0623F">
      <w:pPr>
        <w:pStyle w:val="ListParagraph"/>
        <w:numPr>
          <w:ilvl w:val="0"/>
          <w:numId w:val="4"/>
        </w:numPr>
        <w:spacing w:after="0"/>
        <w:rPr>
          <w:sz w:val="24"/>
        </w:rPr>
      </w:pPr>
      <w:r>
        <w:rPr>
          <w:sz w:val="24"/>
        </w:rPr>
        <w:t xml:space="preserve">Gestion d’un projet informatique (analyse et recueil des besoins, </w:t>
      </w:r>
      <w:r w:rsidR="004748F7">
        <w:rPr>
          <w:sz w:val="24"/>
        </w:rPr>
        <w:t>rédaction</w:t>
      </w:r>
      <w:r>
        <w:rPr>
          <w:sz w:val="24"/>
        </w:rPr>
        <w:t xml:space="preserve"> d’un cahier des charges, conception(UML) et développement d’application, </w:t>
      </w:r>
      <w:r w:rsidR="007C34B0">
        <w:rPr>
          <w:sz w:val="24"/>
        </w:rPr>
        <w:t>plan de tests, plan du timing et des couts</w:t>
      </w:r>
      <w:r>
        <w:rPr>
          <w:sz w:val="24"/>
        </w:rPr>
        <w:t>)</w:t>
      </w:r>
    </w:p>
    <w:p w:rsidR="004748F7" w:rsidRDefault="00191EC7" w:rsidP="00E0623F">
      <w:pPr>
        <w:pStyle w:val="ListParagraph"/>
        <w:numPr>
          <w:ilvl w:val="0"/>
          <w:numId w:val="4"/>
        </w:numPr>
        <w:spacing w:after="0"/>
        <w:rPr>
          <w:sz w:val="24"/>
        </w:rPr>
      </w:pPr>
      <w:r>
        <w:rPr>
          <w:sz w:val="24"/>
        </w:rPr>
        <w:t>application mobile</w:t>
      </w:r>
      <w:r w:rsidR="004748F7">
        <w:rPr>
          <w:sz w:val="24"/>
        </w:rPr>
        <w:t xml:space="preserve"> Android</w:t>
      </w:r>
    </w:p>
    <w:p w:rsidR="001830C0" w:rsidRPr="001C46D4" w:rsidRDefault="001830C0" w:rsidP="001C46D4">
      <w:pPr>
        <w:pStyle w:val="ListParagraph"/>
        <w:numPr>
          <w:ilvl w:val="0"/>
          <w:numId w:val="4"/>
        </w:numPr>
        <w:spacing w:after="0"/>
        <w:rPr>
          <w:ins w:id="7" w:author="Windows User" w:date="2017-12-20T10:42:00Z"/>
          <w:sz w:val="24"/>
        </w:rPr>
      </w:pPr>
    </w:p>
    <w:p w:rsidR="001830C0" w:rsidRDefault="001830C0" w:rsidP="00440974">
      <w:pPr>
        <w:pStyle w:val="ListParagraph"/>
        <w:spacing w:after="0"/>
        <w:ind w:left="0"/>
        <w:rPr>
          <w:sz w:val="24"/>
        </w:rPr>
      </w:pPr>
    </w:p>
    <w:p w:rsidR="00565F69" w:rsidRPr="00565F69" w:rsidRDefault="00565F69" w:rsidP="00565F69">
      <w:pPr>
        <w:pStyle w:val="Heading2"/>
        <w:rPr>
          <w:sz w:val="28"/>
        </w:rPr>
      </w:pPr>
      <w:bookmarkStart w:id="8" w:name="_Toc501921923"/>
      <w:r w:rsidRPr="00565F69">
        <w:rPr>
          <w:sz w:val="28"/>
        </w:rPr>
        <w:t>Projet étudiant : gestion d’un projet informatique</w:t>
      </w:r>
      <w:bookmarkEnd w:id="8"/>
    </w:p>
    <w:p w:rsidR="00BE7999" w:rsidRPr="00BE7999" w:rsidRDefault="00565F69" w:rsidP="00BE7999">
      <w:pPr>
        <w:numPr>
          <w:ilvl w:val="0"/>
          <w:numId w:val="21"/>
        </w:numPr>
        <w:spacing w:after="0"/>
        <w:ind w:left="714" w:hanging="357"/>
        <w:rPr>
          <w:bCs/>
          <w:sz w:val="24"/>
        </w:rPr>
      </w:pPr>
      <w:r w:rsidRPr="00565F69">
        <w:rPr>
          <w:b/>
          <w:sz w:val="24"/>
        </w:rPr>
        <w:t>Présentation</w:t>
      </w:r>
      <w:r w:rsidRPr="00565F69">
        <w:rPr>
          <w:b/>
          <w:sz w:val="24"/>
        </w:rPr>
        <w:br/>
      </w:r>
      <w:r w:rsidRPr="00565F69">
        <w:rPr>
          <w:sz w:val="24"/>
        </w:rPr>
        <w:t>En cours de mes études pour la licence professionnelle j’étais en charge de la gestion d’un projet informatique. Ce projet était préparé en cours, appliqué pendant le stage et validé devant le jury</w:t>
      </w:r>
      <w:r>
        <w:rPr>
          <w:sz w:val="24"/>
        </w:rPr>
        <w:t>.</w:t>
      </w:r>
      <w:r>
        <w:rPr>
          <w:sz w:val="24"/>
        </w:rPr>
        <w:br/>
      </w:r>
      <w:ins w:id="9" w:author="Windows User" w:date="2017-12-20T10:42:00Z">
        <w:r w:rsidRPr="00016C52">
          <w:rPr>
            <w:b/>
            <w:bCs/>
            <w:sz w:val="24"/>
          </w:rPr>
          <w:t>Contexte</w:t>
        </w:r>
      </w:ins>
      <w:r>
        <w:rPr>
          <w:b/>
          <w:bCs/>
          <w:sz w:val="24"/>
        </w:rPr>
        <w:br/>
      </w:r>
      <w:r w:rsidRPr="00565F69">
        <w:rPr>
          <w:bCs/>
          <w:sz w:val="24"/>
        </w:rPr>
        <w:t>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en cascade (en V)</w:t>
      </w:r>
      <w:r>
        <w:rPr>
          <w:bCs/>
          <w:sz w:val="24"/>
        </w:rPr>
        <w:t>.</w:t>
      </w:r>
      <w:r>
        <w:rPr>
          <w:bCs/>
          <w:sz w:val="24"/>
        </w:rPr>
        <w:br/>
      </w:r>
      <w:ins w:id="10" w:author="Windows User" w:date="2017-12-20T10:42:00Z">
        <w:r>
          <w:rPr>
            <w:b/>
            <w:bCs/>
            <w:sz w:val="24"/>
          </w:rPr>
          <w:t>Réalisation(s) :</w:t>
        </w:r>
      </w:ins>
    </w:p>
    <w:p w:rsidR="00565F69" w:rsidRPr="00565F69" w:rsidRDefault="00565F69" w:rsidP="00BE7999">
      <w:pPr>
        <w:numPr>
          <w:ilvl w:val="0"/>
          <w:numId w:val="22"/>
        </w:numPr>
        <w:spacing w:after="0"/>
        <w:ind w:left="1077" w:hanging="357"/>
        <w:rPr>
          <w:bCs/>
          <w:sz w:val="24"/>
        </w:rPr>
      </w:pPr>
      <w:r w:rsidRPr="00565F69">
        <w:rPr>
          <w:bCs/>
          <w:sz w:val="24"/>
        </w:rPr>
        <w:t>analyse de la faisabilité, recueille des besoins et rédaction des spécifications : définition des cas d’utilisation et description de ces scenarios à l’aide du diagramme d’activité;</w:t>
      </w:r>
    </w:p>
    <w:p w:rsidR="00565F69" w:rsidRPr="00565F69" w:rsidRDefault="00565F69" w:rsidP="00BE7999">
      <w:pPr>
        <w:numPr>
          <w:ilvl w:val="0"/>
          <w:numId w:val="22"/>
        </w:numPr>
        <w:spacing w:after="0"/>
        <w:ind w:left="1077" w:hanging="357"/>
        <w:rPr>
          <w:bCs/>
          <w:sz w:val="24"/>
        </w:rPr>
      </w:pPr>
      <w:r w:rsidRPr="00565F69">
        <w:rPr>
          <w:bCs/>
          <w:sz w:val="24"/>
        </w:rPr>
        <w:t>le planning de la réalisation du projet (en diagramme de Gantt);</w:t>
      </w:r>
    </w:p>
    <w:p w:rsidR="00565F69" w:rsidRPr="00565F69" w:rsidRDefault="00565F69" w:rsidP="00BE7999">
      <w:pPr>
        <w:numPr>
          <w:ilvl w:val="0"/>
          <w:numId w:val="22"/>
        </w:numPr>
        <w:spacing w:after="0"/>
        <w:ind w:left="1077" w:hanging="357"/>
        <w:rPr>
          <w:bCs/>
          <w:sz w:val="24"/>
        </w:rPr>
      </w:pPr>
      <w:r w:rsidRPr="00565F69">
        <w:rPr>
          <w:bCs/>
          <w:sz w:val="24"/>
        </w:rPr>
        <w:t>les maquettes d’interface;</w:t>
      </w:r>
    </w:p>
    <w:p w:rsidR="00565F69" w:rsidRPr="00565F69" w:rsidRDefault="00565F69" w:rsidP="00BE7999">
      <w:pPr>
        <w:numPr>
          <w:ilvl w:val="0"/>
          <w:numId w:val="22"/>
        </w:numPr>
        <w:spacing w:after="0"/>
        <w:ind w:left="1077" w:hanging="357"/>
        <w:rPr>
          <w:bCs/>
          <w:sz w:val="24"/>
        </w:rPr>
      </w:pPr>
      <w:r w:rsidRPr="00565F69">
        <w:rPr>
          <w:bCs/>
          <w:sz w:val="24"/>
        </w:rPr>
        <w:t>plan de tests unitaires et fonctionnels;</w:t>
      </w:r>
    </w:p>
    <w:p w:rsidR="00565F69" w:rsidRPr="00565F69" w:rsidRDefault="00565F69" w:rsidP="00BE7999">
      <w:pPr>
        <w:numPr>
          <w:ilvl w:val="0"/>
          <w:numId w:val="22"/>
        </w:numPr>
        <w:spacing w:after="0"/>
        <w:ind w:left="1077" w:hanging="357"/>
        <w:rPr>
          <w:bCs/>
          <w:sz w:val="24"/>
        </w:rPr>
      </w:pPr>
      <w:r w:rsidRPr="00565F69">
        <w:rPr>
          <w:bCs/>
          <w:sz w:val="24"/>
        </w:rPr>
        <w:t>l’application conforme aux spécifications;</w:t>
      </w:r>
    </w:p>
    <w:p w:rsidR="00BE7999" w:rsidRDefault="00565F69" w:rsidP="00BE7999">
      <w:pPr>
        <w:numPr>
          <w:ilvl w:val="0"/>
          <w:numId w:val="22"/>
        </w:numPr>
        <w:spacing w:after="0"/>
        <w:ind w:left="1077" w:hanging="357"/>
        <w:rPr>
          <w:bCs/>
          <w:sz w:val="24"/>
        </w:rPr>
      </w:pPr>
      <w:r w:rsidRPr="00565F69">
        <w:rPr>
          <w:bCs/>
          <w:sz w:val="24"/>
        </w:rPr>
        <w:t>le guide utilisateur de l’application.</w:t>
      </w:r>
    </w:p>
    <w:p w:rsidR="00BE7999" w:rsidRPr="00BE7999" w:rsidRDefault="00BE7999" w:rsidP="00BE7999">
      <w:pPr>
        <w:pStyle w:val="ListParagraph"/>
        <w:spacing w:after="0"/>
        <w:rPr>
          <w:sz w:val="24"/>
        </w:rPr>
      </w:pPr>
      <w:ins w:id="11" w:author="Windows User" w:date="2017-12-20T10:42:00Z">
        <w:r w:rsidRPr="003D645F">
          <w:rPr>
            <w:b/>
            <w:sz w:val="24"/>
          </w:rPr>
          <w:t xml:space="preserve">Compétences liées : </w:t>
        </w:r>
        <w:r>
          <w:rPr>
            <w:sz w:val="24"/>
          </w:rPr>
          <w:t>«</w:t>
        </w:r>
        <w:r w:rsidRPr="003D645F">
          <w:rPr>
            <w:sz w:val="24"/>
          </w:rPr>
          <w:t>Autonomie»</w:t>
        </w:r>
      </w:ins>
    </w:p>
    <w:p w:rsidR="00565F69" w:rsidRPr="00565F69" w:rsidRDefault="00565F69" w:rsidP="00565F69">
      <w:pPr>
        <w:rPr>
          <w:bCs/>
          <w:sz w:val="24"/>
        </w:rPr>
      </w:pPr>
    </w:p>
    <w:p w:rsidR="00565F69" w:rsidRDefault="00565F69" w:rsidP="00440974">
      <w:pPr>
        <w:pStyle w:val="ListParagraph"/>
        <w:spacing w:after="0"/>
        <w:ind w:left="0"/>
        <w:rPr>
          <w:ins w:id="12" w:author="Windows User" w:date="2017-12-20T10:44:00Z"/>
          <w:sz w:val="24"/>
        </w:rPr>
      </w:pPr>
    </w:p>
    <w:p w:rsidR="001830C0" w:rsidRDefault="00C66266" w:rsidP="00565F69">
      <w:pPr>
        <w:pStyle w:val="Heading2"/>
        <w:rPr>
          <w:ins w:id="13" w:author="Windows User" w:date="2017-12-20T10:42:00Z"/>
          <w:sz w:val="24"/>
        </w:rPr>
      </w:pPr>
      <w:ins w:id="14" w:author="Windows User" w:date="2017-12-20T10:45:00Z">
        <w:r>
          <w:tab/>
        </w:r>
      </w:ins>
      <w:bookmarkStart w:id="15" w:name="_Toc501921924"/>
      <w:ins w:id="16" w:author="Windows User" w:date="2017-12-20T10:42:00Z">
        <w:r w:rsidR="001830C0">
          <w:rPr>
            <w:sz w:val="24"/>
          </w:rPr>
          <w:t>Projet professionnel</w:t>
        </w:r>
        <w:r w:rsidR="001830C0" w:rsidRPr="004748F7">
          <w:rPr>
            <w:sz w:val="24"/>
          </w:rPr>
          <w:t> :</w:t>
        </w:r>
        <w:r w:rsidR="001830C0">
          <w:rPr>
            <w:sz w:val="24"/>
          </w:rPr>
          <w:t xml:space="preserve"> </w:t>
        </w:r>
        <w:r w:rsidR="001830C0" w:rsidRPr="00016C52">
          <w:rPr>
            <w:sz w:val="24"/>
          </w:rPr>
          <w:t>site</w:t>
        </w:r>
        <w:r w:rsidR="001830C0">
          <w:rPr>
            <w:sz w:val="24"/>
          </w:rPr>
          <w:t xml:space="preserve"> </w:t>
        </w:r>
        <w:r w:rsidR="001830C0" w:rsidRPr="00016C52">
          <w:rPr>
            <w:sz w:val="24"/>
          </w:rPr>
          <w:t>Web</w:t>
        </w:r>
        <w:r w:rsidR="001830C0">
          <w:rPr>
            <w:sz w:val="24"/>
          </w:rPr>
          <w:t xml:space="preserve"> – le portail d’espace santé personnelle</w:t>
        </w:r>
        <w:bookmarkEnd w:id="15"/>
        <w:r w:rsidR="001830C0">
          <w:rPr>
            <w:sz w:val="24"/>
          </w:rPr>
          <w:t xml:space="preserve"> </w:t>
        </w:r>
      </w:ins>
    </w:p>
    <w:p w:rsidR="001830C0" w:rsidRDefault="001830C0" w:rsidP="001830C0">
      <w:pPr>
        <w:spacing w:after="0"/>
        <w:rPr>
          <w:ins w:id="17" w:author="Windows User" w:date="2017-12-20T10:42:00Z"/>
          <w:b/>
          <w:bCs/>
          <w:sz w:val="24"/>
        </w:rPr>
      </w:pPr>
      <w:ins w:id="18" w:author="Windows User" w:date="2017-12-20T10:42:00Z">
        <w:r w:rsidRPr="00016C52">
          <w:rPr>
            <w:b/>
            <w:bCs/>
            <w:sz w:val="24"/>
          </w:rPr>
          <w:t>Présentation</w:t>
        </w:r>
      </w:ins>
    </w:p>
    <w:p w:rsidR="001830C0" w:rsidRDefault="001830C0" w:rsidP="001830C0">
      <w:pPr>
        <w:rPr>
          <w:ins w:id="19" w:author="Windows User" w:date="2017-12-20T10:42:00Z"/>
          <w:bCs/>
          <w:iCs/>
          <w:sz w:val="24"/>
        </w:rPr>
      </w:pPr>
      <w:ins w:id="20" w:author="Windows User" w:date="2017-12-20T10:42:00Z">
        <w:r w:rsidRPr="000E7B46">
          <w:rPr>
            <w:sz w:val="24"/>
            <w:szCs w:val="24"/>
          </w:rPr>
          <w:t>Au sein d’entreprise en alternance j’étais en charge de la maintenance et des améliorations d’une application Web</w:t>
        </w:r>
        <w:r>
          <w:rPr>
            <w:sz w:val="24"/>
            <w:szCs w:val="24"/>
          </w:rPr>
          <w:t>. C’est</w:t>
        </w:r>
        <w:r>
          <w:rPr>
            <w:bCs/>
            <w:sz w:val="24"/>
          </w:rPr>
          <w:t xml:space="preserve"> un portail d’espace santé, qui permet aux assurés d’accéder et gérer leurs comptes personnels. C’est aussi un système de la gestion de contenu qui permet de gérer les profils d’utilisateur et le contenu du site.</w:t>
        </w:r>
        <w:r>
          <w:rPr>
            <w:bCs/>
            <w:sz w:val="24"/>
          </w:rPr>
          <w:br/>
        </w:r>
        <w:r w:rsidRPr="00016C52">
          <w:rPr>
            <w:b/>
            <w:bCs/>
            <w:sz w:val="24"/>
          </w:rPr>
          <w:t>Contexte</w:t>
        </w:r>
        <w:r>
          <w:rPr>
            <w:b/>
            <w:bCs/>
            <w:sz w:val="24"/>
          </w:rPr>
          <w:br/>
        </w:r>
        <w:r>
          <w:rPr>
            <w:bCs/>
            <w:sz w:val="24"/>
          </w:rPr>
          <w:t xml:space="preserve">C’est une application web d’architecture </w:t>
        </w:r>
        <w:r>
          <w:rPr>
            <w:bCs/>
            <w:iCs/>
            <w:sz w:val="24"/>
          </w:rPr>
          <w:t>multicouche (</w:t>
        </w:r>
        <w:r>
          <w:fldChar w:fldCharType="begin"/>
        </w:r>
        <w:r>
          <w:instrText xml:space="preserve"> HYPERLINK "http://alwin.developpez.com/articles/java/archi-multi-tiers/" </w:instrText>
        </w:r>
        <w:r>
          <w:fldChar w:fldCharType="separate"/>
        </w:r>
        <w:r w:rsidRPr="002F308F">
          <w:rPr>
            <w:rStyle w:val="Hyperlink"/>
            <w:bCs/>
            <w:iCs/>
            <w:sz w:val="24"/>
          </w:rPr>
          <w:t>http://alwin.developpez.com/articles/java/archi-multi-tiers/</w:t>
        </w:r>
        <w:r>
          <w:rPr>
            <w:rStyle w:val="Hyperlink"/>
            <w:bCs/>
            <w:iCs/>
            <w:sz w:val="24"/>
          </w:rPr>
          <w:fldChar w:fldCharType="end"/>
        </w:r>
        <w:r>
          <w:rPr>
            <w:bCs/>
            <w:iCs/>
            <w:sz w:val="24"/>
          </w:rPr>
          <w:t>) sous la plateforme J2EE organisé la manière suivante : (</w:t>
        </w:r>
        <w:r w:rsidRPr="00604DE0">
          <w:rPr>
            <w:bCs/>
            <w:iCs/>
            <w:sz w:val="24"/>
          </w:rPr>
          <w:t>http://pagesperso.lina.univ-nantes.fr/~andre-p/download/dvtj2ee.pdf</w:t>
        </w:r>
        <w:r>
          <w:rPr>
            <w:bCs/>
            <w:iCs/>
            <w:sz w:val="24"/>
          </w:rPr>
          <w:t>)</w:t>
        </w:r>
      </w:ins>
    </w:p>
    <w:p w:rsidR="001830C0" w:rsidRDefault="001830C0" w:rsidP="001830C0">
      <w:pPr>
        <w:pStyle w:val="ListParagraph"/>
        <w:numPr>
          <w:ilvl w:val="1"/>
          <w:numId w:val="4"/>
        </w:numPr>
        <w:rPr>
          <w:ins w:id="21" w:author="Windows User" w:date="2017-12-20T10:42:00Z"/>
          <w:bCs/>
          <w:iCs/>
          <w:sz w:val="24"/>
        </w:rPr>
      </w:pPr>
      <w:ins w:id="22" w:author="Windows User" w:date="2017-12-20T10:42:00Z">
        <w:r w:rsidRPr="002658FB">
          <w:rPr>
            <w:bCs/>
            <w:iCs/>
            <w:sz w:val="24"/>
          </w:rPr>
          <w:t>Serveur d’application J2EE</w:t>
        </w:r>
        <w:r>
          <w:rPr>
            <w:bCs/>
            <w:iCs/>
            <w:sz w:val="24"/>
          </w:rPr>
          <w:t xml:space="preserve"> : </w:t>
        </w:r>
        <w:proofErr w:type="spellStart"/>
        <w:r w:rsidRPr="002658FB">
          <w:rPr>
            <w:bCs/>
            <w:iCs/>
            <w:sz w:val="24"/>
          </w:rPr>
          <w:t>Websphere</w:t>
        </w:r>
        <w:proofErr w:type="spellEnd"/>
        <w:r>
          <w:rPr>
            <w:bCs/>
            <w:iCs/>
            <w:sz w:val="24"/>
          </w:rPr>
          <w:t xml:space="preserve">, </w:t>
        </w:r>
        <w:r w:rsidRPr="002658FB">
          <w:rPr>
            <w:bCs/>
            <w:iCs/>
            <w:sz w:val="24"/>
          </w:rPr>
          <w:t>comprenant le serveur Web (servlet, JSP)</w:t>
        </w:r>
        <w:r>
          <w:rPr>
            <w:bCs/>
            <w:iCs/>
            <w:sz w:val="24"/>
          </w:rPr>
          <w:t xml:space="preserve">, </w:t>
        </w:r>
        <w:r w:rsidRPr="002658FB">
          <w:rPr>
            <w:bCs/>
            <w:iCs/>
            <w:sz w:val="24"/>
          </w:rPr>
          <w:t>Eclipse</w:t>
        </w:r>
      </w:ins>
    </w:p>
    <w:p w:rsidR="001830C0" w:rsidRDefault="001830C0" w:rsidP="001830C0">
      <w:pPr>
        <w:pStyle w:val="ListParagraph"/>
        <w:numPr>
          <w:ilvl w:val="1"/>
          <w:numId w:val="4"/>
        </w:numPr>
        <w:rPr>
          <w:ins w:id="23" w:author="Windows User" w:date="2017-12-20T10:42:00Z"/>
          <w:bCs/>
          <w:iCs/>
          <w:sz w:val="24"/>
        </w:rPr>
      </w:pPr>
      <w:ins w:id="24" w:author="Windows User" w:date="2017-12-20T10:42:00Z">
        <w:r w:rsidRPr="002425B5">
          <w:rPr>
            <w:bCs/>
            <w:iCs/>
            <w:sz w:val="24"/>
          </w:rPr>
          <w:t>Couche métier : EJB, MVC (</w:t>
        </w:r>
        <w:proofErr w:type="spellStart"/>
        <w:r w:rsidRPr="002425B5">
          <w:rPr>
            <w:bCs/>
            <w:iCs/>
            <w:sz w:val="24"/>
          </w:rPr>
          <w:t>Struts</w:t>
        </w:r>
        <w:proofErr w:type="spellEnd"/>
        <w:r w:rsidRPr="002425B5">
          <w:rPr>
            <w:bCs/>
            <w:iCs/>
            <w:sz w:val="24"/>
          </w:rPr>
          <w:t>)</w:t>
        </w:r>
      </w:ins>
    </w:p>
    <w:p w:rsidR="001830C0" w:rsidRPr="00DA10EA" w:rsidRDefault="001830C0" w:rsidP="001830C0">
      <w:pPr>
        <w:pStyle w:val="ListParagraph"/>
        <w:numPr>
          <w:ilvl w:val="1"/>
          <w:numId w:val="4"/>
        </w:numPr>
        <w:rPr>
          <w:ins w:id="25" w:author="Windows User" w:date="2017-12-20T10:42:00Z"/>
          <w:b/>
          <w:bCs/>
          <w:iCs/>
          <w:sz w:val="24"/>
        </w:rPr>
      </w:pPr>
      <w:ins w:id="26" w:author="Windows User" w:date="2017-12-20T10:42:00Z">
        <w:r w:rsidRPr="002425B5">
          <w:rPr>
            <w:bCs/>
            <w:iCs/>
            <w:sz w:val="24"/>
          </w:rPr>
          <w:t xml:space="preserve">Couche technique : </w:t>
        </w:r>
        <w:r>
          <w:rPr>
            <w:bCs/>
            <w:iCs/>
            <w:sz w:val="24"/>
          </w:rPr>
          <w:t xml:space="preserve">persistance (Hibernate, </w:t>
        </w:r>
        <w:r w:rsidRPr="00DA10EA">
          <w:rPr>
            <w:bCs/>
            <w:iCs/>
            <w:sz w:val="24"/>
          </w:rPr>
          <w:t xml:space="preserve">JDBC), </w:t>
        </w:r>
        <w:r>
          <w:rPr>
            <w:bCs/>
            <w:iCs/>
            <w:sz w:val="24"/>
          </w:rPr>
          <w:t xml:space="preserve"> </w:t>
        </w:r>
        <w:r w:rsidRPr="00DA10EA">
          <w:rPr>
            <w:bCs/>
            <w:iCs/>
            <w:sz w:val="24"/>
          </w:rPr>
          <w:t>services web</w:t>
        </w:r>
      </w:ins>
    </w:p>
    <w:p w:rsidR="001830C0" w:rsidRPr="002425B5" w:rsidRDefault="001830C0" w:rsidP="001830C0">
      <w:pPr>
        <w:pStyle w:val="ListParagraph"/>
        <w:numPr>
          <w:ilvl w:val="1"/>
          <w:numId w:val="4"/>
        </w:numPr>
        <w:spacing w:after="0"/>
        <w:rPr>
          <w:ins w:id="27" w:author="Windows User" w:date="2017-12-20T10:42:00Z"/>
          <w:bCs/>
          <w:iCs/>
          <w:sz w:val="24"/>
        </w:rPr>
      </w:pPr>
      <w:ins w:id="28" w:author="Windows User" w:date="2017-12-20T10:42:00Z">
        <w:r>
          <w:rPr>
            <w:bCs/>
            <w:iCs/>
            <w:sz w:val="24"/>
          </w:rPr>
          <w:lastRenderedPageBreak/>
          <w:t>Couche Base de Données</w:t>
        </w:r>
        <w:r w:rsidRPr="002425B5">
          <w:rPr>
            <w:bCs/>
            <w:iCs/>
            <w:sz w:val="24"/>
          </w:rPr>
          <w:t> : Oracle</w:t>
        </w:r>
      </w:ins>
    </w:p>
    <w:p w:rsidR="001830C0" w:rsidRPr="00016C52" w:rsidRDefault="001830C0" w:rsidP="001830C0">
      <w:pPr>
        <w:pStyle w:val="ListParagraph"/>
        <w:spacing w:after="0"/>
        <w:ind w:left="0"/>
        <w:rPr>
          <w:ins w:id="29" w:author="Windows User" w:date="2017-12-20T10:42:00Z"/>
          <w:b/>
          <w:sz w:val="24"/>
        </w:rPr>
      </w:pPr>
      <w:ins w:id="30" w:author="Windows User" w:date="2017-12-20T10:42:00Z">
        <w:r>
          <w:rPr>
            <w:b/>
            <w:bCs/>
            <w:sz w:val="24"/>
          </w:rPr>
          <w:t>Réalisation(s) :</w:t>
        </w:r>
      </w:ins>
    </w:p>
    <w:p w:rsidR="001830C0" w:rsidRDefault="001830C0" w:rsidP="001830C0">
      <w:pPr>
        <w:pStyle w:val="ListParagraph"/>
        <w:numPr>
          <w:ilvl w:val="0"/>
          <w:numId w:val="4"/>
        </w:numPr>
        <w:spacing w:after="0"/>
        <w:rPr>
          <w:ins w:id="31" w:author="Windows User" w:date="2017-12-20T10:42:00Z"/>
          <w:sz w:val="24"/>
        </w:rPr>
      </w:pPr>
      <w:ins w:id="32" w:author="Windows User" w:date="2017-12-20T10:42:00Z">
        <w:r>
          <w:rPr>
            <w:sz w:val="24"/>
          </w:rPr>
          <w:t xml:space="preserve">Suite à l’analyse des failles de la sécurité d’application j’ai conçu et </w:t>
        </w:r>
        <w:bookmarkStart w:id="33" w:name="_GoBack"/>
        <w:bookmarkEnd w:id="33"/>
        <w:r>
          <w:rPr>
            <w:sz w:val="24"/>
          </w:rPr>
          <w:t>réalisé des règles d’autorisation d’accès aux ressources web pour les différents groupes des utilisateurs authentifiées</w:t>
        </w:r>
      </w:ins>
    </w:p>
    <w:p w:rsidR="001830C0" w:rsidRDefault="001830C0" w:rsidP="001830C0">
      <w:pPr>
        <w:pStyle w:val="ListParagraph"/>
        <w:numPr>
          <w:ilvl w:val="0"/>
          <w:numId w:val="4"/>
        </w:numPr>
        <w:spacing w:after="0"/>
        <w:rPr>
          <w:ins w:id="34" w:author="Windows User" w:date="2017-12-20T10:42:00Z"/>
          <w:sz w:val="24"/>
        </w:rPr>
      </w:pPr>
      <w:ins w:id="35" w:author="Windows User" w:date="2017-12-20T10:42:00Z">
        <w:r>
          <w:rPr>
            <w:sz w:val="24"/>
          </w:rPr>
          <w:t>J’ai amélioré des fonctionnalités de la gestion du contenu du site.</w:t>
        </w:r>
      </w:ins>
    </w:p>
    <w:p w:rsidR="001830C0" w:rsidRDefault="001830C0" w:rsidP="001830C0">
      <w:pPr>
        <w:pStyle w:val="ListParagraph"/>
        <w:numPr>
          <w:ilvl w:val="0"/>
          <w:numId w:val="4"/>
        </w:numPr>
        <w:spacing w:after="0"/>
        <w:rPr>
          <w:ins w:id="36" w:author="Windows User" w:date="2017-12-20T10:42:00Z"/>
          <w:sz w:val="24"/>
        </w:rPr>
      </w:pPr>
      <w:ins w:id="37" w:author="Windows User" w:date="2017-12-20T10:42:00Z">
        <w:r>
          <w:rPr>
            <w:sz w:val="24"/>
          </w:rPr>
          <w:t>J’ai travaillé sur la conception et la réalisation des composants front end et composants métiers: des pages JSP</w:t>
        </w:r>
        <w:r w:rsidRPr="004A6B76">
          <w:rPr>
            <w:sz w:val="24"/>
          </w:rPr>
          <w:t xml:space="preserve"> réalisé</w:t>
        </w:r>
        <w:r>
          <w:rPr>
            <w:sz w:val="24"/>
          </w:rPr>
          <w:t>es</w:t>
        </w:r>
        <w:r w:rsidRPr="004A6B76">
          <w:rPr>
            <w:sz w:val="24"/>
          </w:rPr>
          <w:t xml:space="preserve"> avec les technologies JSTL,</w:t>
        </w:r>
        <w:r>
          <w:rPr>
            <w:sz w:val="24"/>
          </w:rPr>
          <w:t xml:space="preserve"> EL, HTML, JavaScript, jQuery et des servlet en Java.</w:t>
        </w:r>
      </w:ins>
    </w:p>
    <w:p w:rsidR="001830C0" w:rsidRPr="005E65EF" w:rsidRDefault="001830C0" w:rsidP="001830C0">
      <w:pPr>
        <w:pStyle w:val="ListParagraph"/>
        <w:spacing w:after="0"/>
        <w:ind w:left="360"/>
        <w:rPr>
          <w:ins w:id="38" w:author="Windows User" w:date="2017-12-20T10:42:00Z"/>
          <w:sz w:val="24"/>
        </w:rPr>
      </w:pPr>
    </w:p>
    <w:p w:rsidR="001830C0" w:rsidRPr="003D645F" w:rsidRDefault="001830C0" w:rsidP="001830C0">
      <w:pPr>
        <w:pStyle w:val="ListParagraph"/>
        <w:spacing w:after="0"/>
        <w:rPr>
          <w:ins w:id="39" w:author="Windows User" w:date="2017-12-20T10:42:00Z"/>
          <w:sz w:val="24"/>
        </w:rPr>
      </w:pPr>
      <w:ins w:id="40" w:author="Windows User" w:date="2017-12-20T10:42:00Z">
        <w:r w:rsidRPr="003D645F">
          <w:rPr>
            <w:b/>
            <w:sz w:val="24"/>
          </w:rPr>
          <w:t xml:space="preserve">Compétences liées : </w:t>
        </w:r>
        <w:r>
          <w:rPr>
            <w:sz w:val="24"/>
          </w:rPr>
          <w:t>«</w:t>
        </w:r>
        <w:r w:rsidRPr="003D645F">
          <w:rPr>
            <w:sz w:val="24"/>
          </w:rPr>
          <w:t>Autonomie»</w:t>
        </w:r>
      </w:ins>
    </w:p>
    <w:p w:rsidR="001830C0" w:rsidRDefault="001830C0" w:rsidP="001830C0">
      <w:pPr>
        <w:pStyle w:val="ListParagraph"/>
        <w:spacing w:after="0"/>
        <w:ind w:left="0"/>
        <w:rPr>
          <w:ins w:id="41" w:author="Windows User" w:date="2017-12-20T10:42:00Z"/>
          <w:b/>
          <w:sz w:val="24"/>
        </w:rPr>
      </w:pPr>
    </w:p>
    <w:p w:rsidR="001830C0" w:rsidRDefault="001830C0" w:rsidP="001830C0">
      <w:pPr>
        <w:pStyle w:val="ListParagraph"/>
        <w:spacing w:after="0"/>
        <w:ind w:left="0"/>
        <w:rPr>
          <w:ins w:id="42" w:author="Windows User" w:date="2017-12-20T10:45:00Z"/>
          <w:b/>
          <w:sz w:val="24"/>
        </w:rPr>
      </w:pPr>
    </w:p>
    <w:p w:rsidR="00C66266" w:rsidRPr="00C66266" w:rsidRDefault="00C66266">
      <w:pPr>
        <w:pStyle w:val="Heading2"/>
        <w:rPr>
          <w:ins w:id="43" w:author="Windows User" w:date="2017-12-20T10:42:00Z"/>
        </w:rPr>
        <w:pPrChange w:id="44" w:author="Windows User" w:date="2017-12-20T10:46:00Z">
          <w:pPr>
            <w:pStyle w:val="ListParagraph"/>
            <w:spacing w:after="0"/>
            <w:ind w:left="0"/>
          </w:pPr>
        </w:pPrChange>
      </w:pPr>
      <w:ins w:id="45" w:author="Windows User" w:date="2017-12-20T10:45:00Z">
        <w:r>
          <w:tab/>
        </w:r>
      </w:ins>
      <w:bookmarkStart w:id="46" w:name="_Toc501921925"/>
      <w:ins w:id="47" w:author="Windows User" w:date="2017-12-20T10:46:00Z">
        <w:r w:rsidRPr="00C66266">
          <w:t xml:space="preserve">Réalisation </w:t>
        </w:r>
        <w:r w:rsidRPr="00C66266">
          <w:rPr>
            <w:rPrChange w:id="48" w:author="Windows User" w:date="2017-12-20T10:46:00Z">
              <w:rPr>
                <w:bCs/>
                <w:sz w:val="24"/>
              </w:rPr>
            </w:rPrChange>
          </w:rPr>
          <w:t>« A</w:t>
        </w:r>
      </w:ins>
      <w:ins w:id="49" w:author="Windows User" w:date="2017-12-20T10:45:00Z">
        <w:r w:rsidRPr="00C66266">
          <w:rPr>
            <w:rPrChange w:id="50" w:author="Windows User" w:date="2017-12-20T10:46:00Z">
              <w:rPr>
                <w:b/>
                <w:bCs/>
                <w:sz w:val="24"/>
              </w:rPr>
            </w:rPrChange>
          </w:rPr>
          <w:t>pplication WEB en langage fonctionnel</w:t>
        </w:r>
      </w:ins>
      <w:ins w:id="51" w:author="Windows User" w:date="2017-12-20T10:46:00Z">
        <w:r w:rsidRPr="00C66266">
          <w:rPr>
            <w:rPrChange w:id="52" w:author="Windows User" w:date="2017-12-20T10:46:00Z">
              <w:rPr>
                <w:b/>
                <w:bCs/>
                <w:sz w:val="24"/>
              </w:rPr>
            </w:rPrChange>
          </w:rPr>
          <w:t> »</w:t>
        </w:r>
      </w:ins>
      <w:ins w:id="53" w:author="Windows User" w:date="2017-12-20T10:45:00Z">
        <w:r w:rsidRPr="00C66266">
          <w:rPr>
            <w:rPrChange w:id="54" w:author="Windows User" w:date="2017-12-20T10:46:00Z">
              <w:rPr>
                <w:b/>
                <w:bCs/>
                <w:sz w:val="24"/>
              </w:rPr>
            </w:rPrChange>
          </w:rPr>
          <w:t>.</w:t>
        </w:r>
      </w:ins>
      <w:bookmarkEnd w:id="46"/>
    </w:p>
    <w:p w:rsidR="001830C0" w:rsidRDefault="001830C0" w:rsidP="001830C0">
      <w:pPr>
        <w:pStyle w:val="ListParagraph"/>
        <w:spacing w:after="0"/>
        <w:ind w:left="0"/>
        <w:rPr>
          <w:ins w:id="55" w:author="Windows User" w:date="2017-12-20T10:42:00Z"/>
          <w:sz w:val="24"/>
        </w:rPr>
      </w:pPr>
      <w:ins w:id="56" w:author="Windows User" w:date="2017-12-20T10:42:00Z">
        <w:r>
          <w:rPr>
            <w:b/>
            <w:sz w:val="24"/>
          </w:rPr>
          <w:t xml:space="preserve">Projet étudiant : </w:t>
        </w:r>
        <w:r>
          <w:rPr>
            <w:sz w:val="24"/>
          </w:rPr>
          <w:t>l’application WEB réalisée en langage fonctionnel.</w:t>
        </w:r>
      </w:ins>
    </w:p>
    <w:p w:rsidR="001830C0" w:rsidRDefault="001830C0" w:rsidP="001830C0">
      <w:pPr>
        <w:pStyle w:val="ListParagraph"/>
        <w:spacing w:after="0"/>
        <w:ind w:left="0"/>
        <w:rPr>
          <w:ins w:id="57" w:author="Windows User" w:date="2017-12-20T10:42:00Z"/>
          <w:b/>
          <w:bCs/>
          <w:sz w:val="24"/>
        </w:rPr>
      </w:pPr>
      <w:ins w:id="58" w:author="Windows User" w:date="2017-12-20T10:42:00Z">
        <w:r w:rsidRPr="00016C52">
          <w:rPr>
            <w:b/>
            <w:bCs/>
            <w:sz w:val="24"/>
          </w:rPr>
          <w:t>Présentation</w:t>
        </w:r>
      </w:ins>
    </w:p>
    <w:p w:rsidR="001830C0" w:rsidRPr="005F2F46" w:rsidRDefault="001830C0" w:rsidP="001830C0">
      <w:pPr>
        <w:pStyle w:val="ListParagraph"/>
        <w:spacing w:after="0"/>
        <w:rPr>
          <w:ins w:id="59" w:author="Windows User" w:date="2017-12-20T10:42:00Z"/>
          <w:sz w:val="24"/>
        </w:rPr>
      </w:pPr>
      <w:ins w:id="60" w:author="Windows User" w:date="2017-12-20T10:42:00Z">
        <w:r>
          <w:rPr>
            <w:bCs/>
            <w:sz w:val="24"/>
          </w:rPr>
          <w:t xml:space="preserve">En cours de mes études j’ai travaillé au sein d’une équipe sur la réalisation </w:t>
        </w:r>
        <w:r w:rsidRPr="001F3CD0">
          <w:rPr>
            <w:bCs/>
            <w:sz w:val="24"/>
          </w:rPr>
          <w:t xml:space="preserve">d’une application web </w:t>
        </w:r>
        <w:proofErr w:type="spellStart"/>
        <w:r w:rsidRPr="001F3CD0">
          <w:rPr>
            <w:bCs/>
            <w:sz w:val="24"/>
          </w:rPr>
          <w:t>permettant</w:t>
        </w:r>
        <w:r>
          <w:rPr>
            <w:bCs/>
            <w:sz w:val="24"/>
          </w:rPr>
          <w:t>e</w:t>
        </w:r>
        <w:proofErr w:type="spellEnd"/>
        <w:r w:rsidRPr="001F3CD0">
          <w:rPr>
            <w:bCs/>
            <w:sz w:val="24"/>
          </w:rPr>
          <w:t xml:space="preserve"> de jouer en ligne à un jeu </w:t>
        </w:r>
        <w:r>
          <w:rPr>
            <w:bCs/>
            <w:sz w:val="24"/>
          </w:rPr>
          <w:t>de carte Blackjack plusieurs joueurs. J’ai participé au développement des front-end ainsi que back-end.</w:t>
        </w:r>
      </w:ins>
    </w:p>
    <w:p w:rsidR="001830C0" w:rsidRDefault="001830C0" w:rsidP="001830C0">
      <w:pPr>
        <w:pStyle w:val="ListParagraph"/>
        <w:ind w:left="0"/>
        <w:rPr>
          <w:ins w:id="61" w:author="Windows User" w:date="2017-12-20T10:42:00Z"/>
          <w:b/>
          <w:bCs/>
          <w:sz w:val="24"/>
        </w:rPr>
      </w:pPr>
      <w:ins w:id="62" w:author="Windows User" w:date="2017-12-20T10:42:00Z">
        <w:r>
          <w:rPr>
            <w:b/>
            <w:bCs/>
            <w:sz w:val="24"/>
          </w:rPr>
          <w:t>Réalisation(s)</w:t>
        </w:r>
      </w:ins>
    </w:p>
    <w:p w:rsidR="001830C0" w:rsidRDefault="001830C0" w:rsidP="001830C0">
      <w:pPr>
        <w:pStyle w:val="ListParagraph"/>
        <w:numPr>
          <w:ilvl w:val="1"/>
          <w:numId w:val="4"/>
        </w:numPr>
        <w:ind w:left="709"/>
        <w:rPr>
          <w:ins w:id="63" w:author="Windows User" w:date="2017-12-20T10:42:00Z"/>
          <w:sz w:val="24"/>
        </w:rPr>
      </w:pPr>
      <w:ins w:id="64" w:author="Windows User" w:date="2017-12-20T10:42:00Z">
        <w:r w:rsidRPr="001F3CD0">
          <w:rPr>
            <w:sz w:val="24"/>
          </w:rPr>
          <w:t xml:space="preserve">Le front-end </w:t>
        </w:r>
        <w:r>
          <w:rPr>
            <w:sz w:val="24"/>
          </w:rPr>
          <w:t xml:space="preserve">sous </w:t>
        </w:r>
        <w:r w:rsidRPr="001F3CD0">
          <w:rPr>
            <w:sz w:val="24"/>
          </w:rPr>
          <w:t>la forme d’une Single Page Application</w:t>
        </w:r>
        <w:r>
          <w:rPr>
            <w:sz w:val="24"/>
          </w:rPr>
          <w:t xml:space="preserve"> était </w:t>
        </w:r>
        <w:r w:rsidRPr="001F3CD0">
          <w:rPr>
            <w:sz w:val="24"/>
          </w:rPr>
          <w:t xml:space="preserve">implémenté avec la technologie </w:t>
        </w:r>
        <w:proofErr w:type="spellStart"/>
        <w:r w:rsidRPr="001F3CD0">
          <w:rPr>
            <w:sz w:val="24"/>
          </w:rPr>
          <w:t>Elm</w:t>
        </w:r>
        <w:proofErr w:type="spellEnd"/>
      </w:ins>
    </w:p>
    <w:p w:rsidR="001830C0" w:rsidRPr="00D143F7" w:rsidRDefault="001830C0" w:rsidP="001830C0">
      <w:pPr>
        <w:pStyle w:val="ListParagraph"/>
        <w:numPr>
          <w:ilvl w:val="1"/>
          <w:numId w:val="4"/>
        </w:numPr>
        <w:ind w:left="709"/>
        <w:rPr>
          <w:ins w:id="65" w:author="Windows User" w:date="2017-12-20T10:42:00Z"/>
          <w:sz w:val="24"/>
        </w:rPr>
      </w:pPr>
      <w:ins w:id="66" w:author="Windows User" w:date="2017-12-20T10:42:00Z">
        <w:r w:rsidRPr="001F3CD0">
          <w:rPr>
            <w:sz w:val="24"/>
          </w:rPr>
          <w:t xml:space="preserve">Le back-end </w:t>
        </w:r>
        <w:r>
          <w:rPr>
            <w:sz w:val="24"/>
          </w:rPr>
          <w:t>était</w:t>
        </w:r>
        <w:r w:rsidRPr="001F3CD0">
          <w:rPr>
            <w:sz w:val="24"/>
          </w:rPr>
          <w:t xml:space="preserve"> implémenté avec la technologie Suave et le langage F#</w:t>
        </w:r>
        <w:r>
          <w:rPr>
            <w:sz w:val="24"/>
          </w:rPr>
          <w:t xml:space="preserve"> </w:t>
        </w:r>
        <w:r w:rsidRPr="00D143F7">
          <w:rPr>
            <w:sz w:val="24"/>
          </w:rPr>
          <w:t>(</w:t>
        </w:r>
        <w:r>
          <w:rPr>
            <w:sz w:val="24"/>
          </w:rPr>
          <w:t>de</w:t>
        </w:r>
        <w:r w:rsidRPr="00D143F7">
          <w:rPr>
            <w:sz w:val="24"/>
          </w:rPr>
          <w:t xml:space="preserve"> style</w:t>
        </w:r>
        <w:r>
          <w:rPr>
            <w:sz w:val="24"/>
          </w:rPr>
          <w:t xml:space="preserve"> fonctionnel). </w:t>
        </w:r>
        <w:r w:rsidRPr="001F3CD0">
          <w:rPr>
            <w:sz w:val="24"/>
          </w:rPr>
          <w:t>Le back-end</w:t>
        </w:r>
        <w:r>
          <w:rPr>
            <w:sz w:val="24"/>
          </w:rPr>
          <w:t xml:space="preserve"> a exposé l’API REST.</w:t>
        </w:r>
      </w:ins>
    </w:p>
    <w:p w:rsidR="001830C0" w:rsidRDefault="001830C0" w:rsidP="001830C0">
      <w:pPr>
        <w:pStyle w:val="ListParagraph"/>
        <w:numPr>
          <w:ilvl w:val="1"/>
          <w:numId w:val="4"/>
        </w:numPr>
        <w:ind w:left="709"/>
        <w:rPr>
          <w:ins w:id="67" w:author="Windows User" w:date="2017-12-20T10:42:00Z"/>
          <w:sz w:val="24"/>
        </w:rPr>
      </w:pPr>
      <w:ins w:id="68" w:author="Windows User" w:date="2017-12-20T10:42:00Z">
        <w:r w:rsidRPr="00D143F7">
          <w:rPr>
            <w:sz w:val="24"/>
          </w:rPr>
          <w:t>La persistance des données</w:t>
        </w:r>
        <w:r>
          <w:rPr>
            <w:sz w:val="24"/>
          </w:rPr>
          <w:t xml:space="preserve"> était sous la forme d’un fichier texte en format JSON.</w:t>
        </w:r>
      </w:ins>
    </w:p>
    <w:p w:rsidR="001830C0" w:rsidRDefault="001830C0" w:rsidP="001830C0">
      <w:pPr>
        <w:pStyle w:val="ListParagraph"/>
        <w:ind w:left="0"/>
        <w:rPr>
          <w:ins w:id="69" w:author="Windows User" w:date="2017-12-20T10:42:00Z"/>
          <w:sz w:val="24"/>
        </w:rPr>
      </w:pPr>
    </w:p>
    <w:p w:rsidR="001830C0" w:rsidRDefault="001830C0" w:rsidP="001830C0">
      <w:pPr>
        <w:pStyle w:val="ListParagraph"/>
        <w:ind w:left="0"/>
        <w:rPr>
          <w:ins w:id="70" w:author="Windows User" w:date="2017-12-20T10:42:00Z"/>
          <w:sz w:val="24"/>
        </w:rPr>
      </w:pPr>
    </w:p>
    <w:p w:rsidR="001830C0" w:rsidRDefault="001830C0" w:rsidP="001830C0">
      <w:pPr>
        <w:pStyle w:val="ListParagraph"/>
        <w:ind w:left="0"/>
        <w:rPr>
          <w:ins w:id="71" w:author="Windows User" w:date="2017-12-20T10:42:00Z"/>
          <w:sz w:val="24"/>
        </w:rPr>
      </w:pPr>
      <w:ins w:id="72" w:author="Windows User" w:date="2017-12-20T10:42:00Z">
        <w:r>
          <w:rPr>
            <w:b/>
            <w:sz w:val="24"/>
          </w:rPr>
          <w:t xml:space="preserve">Projet étudiant : </w:t>
        </w:r>
        <w:r w:rsidRPr="00342A85">
          <w:rPr>
            <w:sz w:val="24"/>
          </w:rPr>
          <w:t>gestion d’un projet informatique</w:t>
        </w:r>
        <w:r>
          <w:rPr>
            <w:sz w:val="24"/>
          </w:rPr>
          <w:t>.</w:t>
        </w:r>
      </w:ins>
    </w:p>
    <w:p w:rsidR="001830C0" w:rsidRDefault="001830C0" w:rsidP="001830C0">
      <w:pPr>
        <w:pStyle w:val="ListParagraph"/>
        <w:spacing w:after="0"/>
        <w:ind w:left="0"/>
        <w:rPr>
          <w:ins w:id="73" w:author="Windows User" w:date="2017-12-20T10:42:00Z"/>
          <w:b/>
          <w:bCs/>
          <w:sz w:val="24"/>
        </w:rPr>
      </w:pPr>
      <w:ins w:id="74" w:author="Windows User" w:date="2017-12-20T10:42:00Z">
        <w:r w:rsidRPr="00016C52">
          <w:rPr>
            <w:b/>
            <w:bCs/>
            <w:sz w:val="24"/>
          </w:rPr>
          <w:t>Présentation</w:t>
        </w:r>
      </w:ins>
    </w:p>
    <w:p w:rsidR="001830C0" w:rsidRDefault="001830C0" w:rsidP="001830C0">
      <w:pPr>
        <w:pStyle w:val="ListParagraph"/>
        <w:spacing w:after="0"/>
        <w:ind w:left="0"/>
        <w:rPr>
          <w:ins w:id="75" w:author="Windows User" w:date="2017-12-20T10:42:00Z"/>
          <w:bCs/>
          <w:sz w:val="24"/>
        </w:rPr>
      </w:pPr>
      <w:ins w:id="76" w:author="Windows User" w:date="2017-12-20T10:42:00Z">
        <w:r>
          <w:rPr>
            <w:bCs/>
            <w:sz w:val="24"/>
          </w:rPr>
          <w:tab/>
          <w:t>En cours de mes études pour la licence professionnelle j’étais en charge de la gestion d’un projet informatique. Ce projet était préparé en cours, appliqué pendant le stage et validé devant le jury.</w:t>
        </w:r>
      </w:ins>
    </w:p>
    <w:p w:rsidR="001830C0" w:rsidRDefault="001830C0" w:rsidP="001830C0">
      <w:pPr>
        <w:pStyle w:val="ListParagraph"/>
        <w:spacing w:after="0"/>
        <w:ind w:left="0"/>
        <w:rPr>
          <w:ins w:id="77" w:author="Windows User" w:date="2017-12-20T10:42:00Z"/>
          <w:b/>
          <w:bCs/>
          <w:sz w:val="24"/>
        </w:rPr>
      </w:pPr>
      <w:ins w:id="78" w:author="Windows User" w:date="2017-12-20T10:42:00Z">
        <w:r w:rsidRPr="00016C52">
          <w:rPr>
            <w:b/>
            <w:bCs/>
            <w:sz w:val="24"/>
          </w:rPr>
          <w:t>Contexte</w:t>
        </w:r>
      </w:ins>
    </w:p>
    <w:p w:rsidR="001830C0" w:rsidRDefault="001830C0" w:rsidP="001830C0">
      <w:pPr>
        <w:pStyle w:val="ListParagraph"/>
        <w:spacing w:after="0"/>
        <w:ind w:left="0"/>
        <w:rPr>
          <w:ins w:id="79" w:author="Windows User" w:date="2017-12-20T10:42:00Z"/>
          <w:bCs/>
          <w:sz w:val="24"/>
        </w:rPr>
      </w:pPr>
      <w:ins w:id="80" w:author="Windows User" w:date="2017-12-20T10:42:00Z">
        <w:r>
          <w:rPr>
            <w:bCs/>
            <w:sz w:val="24"/>
          </w:rPr>
          <w:tab/>
          <w:t xml:space="preserve">Le projet était réalisé en cycle V. Pendant la première session du stage en entreprise j’ai résumé le problème à résoudre et commencé à recueillir et évaluer des besoins. En cours j’ai travaillé sur la rédaction du cahier des charges et sur la phase de la conception de la future application. Pendant la deuxième  session du stage j’ai développé et testé le programme. Les techniques utilisées : UML, la méthodologie du cycle de vie du projet </w:t>
        </w:r>
        <w:r w:rsidRPr="00D26E9D">
          <w:rPr>
            <w:bCs/>
            <w:sz w:val="24"/>
          </w:rPr>
          <w:t>en cascade</w:t>
        </w:r>
        <w:r>
          <w:rPr>
            <w:bCs/>
            <w:sz w:val="24"/>
          </w:rPr>
          <w:t xml:space="preserve"> (en V).</w:t>
        </w:r>
      </w:ins>
    </w:p>
    <w:p w:rsidR="001830C0" w:rsidRDefault="001830C0" w:rsidP="001830C0">
      <w:pPr>
        <w:pStyle w:val="ListParagraph"/>
        <w:ind w:left="0"/>
        <w:rPr>
          <w:ins w:id="81" w:author="Windows User" w:date="2017-12-20T10:42:00Z"/>
          <w:b/>
          <w:bCs/>
          <w:sz w:val="24"/>
        </w:rPr>
      </w:pPr>
      <w:ins w:id="82" w:author="Windows User" w:date="2017-12-20T10:42:00Z">
        <w:r>
          <w:rPr>
            <w:b/>
            <w:bCs/>
            <w:sz w:val="24"/>
          </w:rPr>
          <w:t>Réalisation(s)</w:t>
        </w:r>
      </w:ins>
    </w:p>
    <w:p w:rsidR="001830C0" w:rsidRDefault="001830C0" w:rsidP="001830C0">
      <w:pPr>
        <w:pStyle w:val="ListParagraph"/>
        <w:numPr>
          <w:ilvl w:val="1"/>
          <w:numId w:val="4"/>
        </w:numPr>
        <w:ind w:left="709"/>
        <w:rPr>
          <w:ins w:id="83" w:author="Windows User" w:date="2017-12-20T10:42:00Z"/>
          <w:sz w:val="24"/>
        </w:rPr>
      </w:pPr>
      <w:ins w:id="84" w:author="Windows User" w:date="2017-12-20T10:42:00Z">
        <w:r>
          <w:rPr>
            <w:sz w:val="24"/>
          </w:rPr>
          <w:t>Analyse de la faisabilité, recueille des besoins et rédaction des spécifications : définition</w:t>
        </w:r>
        <w:r w:rsidRPr="00CB5FF1">
          <w:rPr>
            <w:sz w:val="24"/>
          </w:rPr>
          <w:t xml:space="preserve"> des cas d'utilisation</w:t>
        </w:r>
        <w:r>
          <w:rPr>
            <w:sz w:val="24"/>
          </w:rPr>
          <w:t xml:space="preserve"> et description de ces scenarios à l’aide du </w:t>
        </w:r>
        <w:r w:rsidRPr="00CB5FF1">
          <w:rPr>
            <w:sz w:val="24"/>
          </w:rPr>
          <w:t>diagramme d'activité</w:t>
        </w:r>
        <w:r>
          <w:rPr>
            <w:sz w:val="24"/>
          </w:rPr>
          <w:t>.</w:t>
        </w:r>
      </w:ins>
    </w:p>
    <w:p w:rsidR="001830C0" w:rsidRPr="00084796" w:rsidRDefault="001830C0" w:rsidP="001830C0">
      <w:pPr>
        <w:pStyle w:val="ListParagraph"/>
        <w:numPr>
          <w:ilvl w:val="1"/>
          <w:numId w:val="4"/>
        </w:numPr>
        <w:ind w:left="709"/>
        <w:rPr>
          <w:ins w:id="85" w:author="Windows User" w:date="2017-12-20T10:42:00Z"/>
          <w:sz w:val="24"/>
        </w:rPr>
      </w:pPr>
      <w:ins w:id="86" w:author="Windows User" w:date="2017-12-20T10:42:00Z">
        <w:r>
          <w:rPr>
            <w:sz w:val="24"/>
          </w:rPr>
          <w:t>L</w:t>
        </w:r>
        <w:r w:rsidRPr="00084796">
          <w:rPr>
            <w:sz w:val="24"/>
          </w:rPr>
          <w:t>e planning de la réalisation du projet (en diagramme de Gantt)</w:t>
        </w:r>
        <w:r>
          <w:rPr>
            <w:sz w:val="24"/>
          </w:rPr>
          <w:t>.</w:t>
        </w:r>
      </w:ins>
    </w:p>
    <w:p w:rsidR="001830C0" w:rsidRPr="00BC526F" w:rsidRDefault="001830C0" w:rsidP="001830C0">
      <w:pPr>
        <w:pStyle w:val="ListParagraph"/>
        <w:numPr>
          <w:ilvl w:val="1"/>
          <w:numId w:val="4"/>
        </w:numPr>
        <w:ind w:left="709"/>
        <w:rPr>
          <w:ins w:id="87" w:author="Windows User" w:date="2017-12-20T10:42:00Z"/>
          <w:sz w:val="24"/>
        </w:rPr>
      </w:pPr>
      <w:ins w:id="88" w:author="Windows User" w:date="2017-12-20T10:42:00Z">
        <w:r>
          <w:rPr>
            <w:sz w:val="24"/>
          </w:rPr>
          <w:t>L</w:t>
        </w:r>
        <w:r w:rsidRPr="00084796">
          <w:rPr>
            <w:sz w:val="24"/>
          </w:rPr>
          <w:t>es maquettes d’interface</w:t>
        </w:r>
        <w:r>
          <w:rPr>
            <w:sz w:val="24"/>
          </w:rPr>
          <w:t>.</w:t>
        </w:r>
      </w:ins>
    </w:p>
    <w:p w:rsidR="001830C0" w:rsidRDefault="001830C0" w:rsidP="001830C0">
      <w:pPr>
        <w:pStyle w:val="ListParagraph"/>
        <w:numPr>
          <w:ilvl w:val="1"/>
          <w:numId w:val="4"/>
        </w:numPr>
        <w:ind w:left="709"/>
        <w:rPr>
          <w:ins w:id="89" w:author="Windows User" w:date="2017-12-20T10:42:00Z"/>
          <w:sz w:val="24"/>
        </w:rPr>
      </w:pPr>
      <w:ins w:id="90" w:author="Windows User" w:date="2017-12-20T10:42:00Z">
        <w:r>
          <w:rPr>
            <w:sz w:val="24"/>
          </w:rPr>
          <w:t>Plan de tests fonctionnels.</w:t>
        </w:r>
      </w:ins>
    </w:p>
    <w:p w:rsidR="001830C0" w:rsidRDefault="001830C0" w:rsidP="001830C0">
      <w:pPr>
        <w:pStyle w:val="ListParagraph"/>
        <w:numPr>
          <w:ilvl w:val="1"/>
          <w:numId w:val="4"/>
        </w:numPr>
        <w:ind w:left="709"/>
        <w:rPr>
          <w:ins w:id="91" w:author="Windows User" w:date="2017-12-20T10:42:00Z"/>
          <w:sz w:val="24"/>
        </w:rPr>
      </w:pPr>
      <w:ins w:id="92" w:author="Windows User" w:date="2017-12-20T10:42:00Z">
        <w:r>
          <w:rPr>
            <w:sz w:val="24"/>
          </w:rPr>
          <w:t>L’application conforme aux spécifications.</w:t>
        </w:r>
      </w:ins>
    </w:p>
    <w:p w:rsidR="001830C0" w:rsidRDefault="001830C0" w:rsidP="001830C0">
      <w:pPr>
        <w:pStyle w:val="ListParagraph"/>
        <w:numPr>
          <w:ilvl w:val="0"/>
          <w:numId w:val="4"/>
        </w:numPr>
        <w:rPr>
          <w:ins w:id="93" w:author="Windows User" w:date="2017-12-20T10:42:00Z"/>
          <w:sz w:val="24"/>
        </w:rPr>
      </w:pPr>
      <w:ins w:id="94" w:author="Windows User" w:date="2017-12-20T10:42:00Z">
        <w:r w:rsidRPr="004C6687">
          <w:rPr>
            <w:sz w:val="24"/>
          </w:rPr>
          <w:t>Le guide utilisateur de l'application</w:t>
        </w:r>
      </w:ins>
    </w:p>
    <w:p w:rsidR="001830C0" w:rsidRDefault="001830C0" w:rsidP="001830C0">
      <w:pPr>
        <w:pStyle w:val="ListParagraph"/>
        <w:tabs>
          <w:tab w:val="center" w:pos="5386"/>
        </w:tabs>
        <w:spacing w:after="0"/>
        <w:ind w:left="0"/>
        <w:rPr>
          <w:ins w:id="95" w:author="Windows User" w:date="2017-12-20T10:42:00Z"/>
          <w:b/>
          <w:sz w:val="24"/>
        </w:rPr>
      </w:pPr>
      <w:ins w:id="96" w:author="Windows User" w:date="2017-12-20T10:42:00Z">
        <w:r w:rsidRPr="003D645F">
          <w:rPr>
            <w:b/>
            <w:sz w:val="24"/>
          </w:rPr>
          <w:t xml:space="preserve">Compétences liées : </w:t>
        </w:r>
        <w:r>
          <w:rPr>
            <w:sz w:val="24"/>
          </w:rPr>
          <w:t>«</w:t>
        </w:r>
        <w:r w:rsidRPr="003D645F">
          <w:rPr>
            <w:sz w:val="24"/>
          </w:rPr>
          <w:t>Autonomie»</w:t>
        </w:r>
        <w:r>
          <w:rPr>
            <w:sz w:val="24"/>
          </w:rPr>
          <w:tab/>
        </w:r>
      </w:ins>
    </w:p>
    <w:p w:rsidR="001830C0" w:rsidRPr="001830C0" w:rsidRDefault="001830C0" w:rsidP="00440974">
      <w:pPr>
        <w:pStyle w:val="ListParagraph"/>
        <w:spacing w:after="0"/>
        <w:ind w:left="0"/>
        <w:rPr>
          <w:ins w:id="97" w:author="Windows User" w:date="2017-12-20T10:42:00Z"/>
          <w:sz w:val="24"/>
        </w:rPr>
      </w:pPr>
    </w:p>
    <w:p w:rsidR="00863E12" w:rsidRDefault="00863E12">
      <w:pPr>
        <w:pStyle w:val="ListParagraph"/>
        <w:spacing w:after="0"/>
        <w:ind w:left="0"/>
        <w:rPr>
          <w:sz w:val="24"/>
        </w:rPr>
        <w:pPrChange w:id="98" w:author="Windows User" w:date="2017-12-20T10:42:00Z">
          <w:pPr>
            <w:pStyle w:val="ListParagraph"/>
            <w:spacing w:after="0"/>
          </w:pPr>
        </w:pPrChange>
      </w:pPr>
    </w:p>
    <w:p w:rsidR="00440974" w:rsidRDefault="00440974" w:rsidP="00440974">
      <w:pPr>
        <w:pStyle w:val="Heading1"/>
        <w:jc w:val="center"/>
      </w:pPr>
      <w:bookmarkStart w:id="99" w:name="_Toc501921926"/>
      <w:r>
        <w:t>COMPETENCES</w:t>
      </w:r>
      <w:bookmarkEnd w:id="99"/>
    </w:p>
    <w:p w:rsidR="00440974" w:rsidRDefault="00440974" w:rsidP="00440974">
      <w:pPr>
        <w:spacing w:after="0"/>
        <w:rPr>
          <w:bCs/>
          <w:sz w:val="24"/>
        </w:rPr>
      </w:pPr>
      <w:r>
        <w:rPr>
          <w:sz w:val="24"/>
        </w:rPr>
        <w:t xml:space="preserve"> Structure des pages : Définition, </w:t>
      </w:r>
      <w:r>
        <w:rPr>
          <w:bCs/>
          <w:sz w:val="24"/>
        </w:rPr>
        <w:t>Mise en contexte, Axes d’évolution</w:t>
      </w:r>
    </w:p>
    <w:p w:rsidR="001C46D4" w:rsidRDefault="001C46D4" w:rsidP="00440974">
      <w:pPr>
        <w:spacing w:after="0"/>
        <w:rPr>
          <w:bCs/>
          <w:sz w:val="24"/>
        </w:rPr>
      </w:pPr>
    </w:p>
    <w:p w:rsidR="001C46D4" w:rsidRPr="00876063" w:rsidRDefault="001C46D4">
      <w:pPr>
        <w:pStyle w:val="Heading2"/>
        <w:pPrChange w:id="100" w:author="Windows User" w:date="2017-12-20T10:45:00Z">
          <w:pPr>
            <w:pStyle w:val="ListParagraph"/>
            <w:spacing w:after="0"/>
            <w:ind w:left="0"/>
          </w:pPr>
        </w:pPrChange>
      </w:pPr>
      <w:bookmarkStart w:id="101" w:name="_Toc501921927"/>
      <w:r>
        <w:t>Compétence organisationnelle « Préparation et</w:t>
      </w:r>
      <w:r w:rsidRPr="005D6EDE">
        <w:t xml:space="preserve"> réalisation de</w:t>
      </w:r>
      <w:r>
        <w:t>s</w:t>
      </w:r>
      <w:r w:rsidRPr="005D6EDE">
        <w:t xml:space="preserve"> M</w:t>
      </w:r>
      <w:r>
        <w:t xml:space="preserve">ises en </w:t>
      </w:r>
      <w:r w:rsidRPr="005D6EDE">
        <w:t>P</w:t>
      </w:r>
      <w:r>
        <w:t>roduction»</w:t>
      </w:r>
      <w:bookmarkEnd w:id="101"/>
      <w:r>
        <w:t xml:space="preserve"> </w:t>
      </w:r>
    </w:p>
    <w:p w:rsidR="001C46D4" w:rsidRPr="00846A3C" w:rsidRDefault="001C46D4" w:rsidP="001C46D4">
      <w:pPr>
        <w:pStyle w:val="ListParagraph"/>
        <w:spacing w:after="0"/>
        <w:ind w:left="0"/>
        <w:rPr>
          <w:sz w:val="24"/>
        </w:rPr>
      </w:pPr>
      <w:r>
        <w:rPr>
          <w:sz w:val="24"/>
        </w:rPr>
        <w:t>J’apporte beaucoup d’attention à l’organisation de mon travail. Pour moi c’est très important de construire et suivre un plan d’avancement (plan de progression), de savoir m’orienter</w:t>
      </w:r>
      <w:r w:rsidRPr="00AB7580">
        <w:rPr>
          <w:sz w:val="24"/>
        </w:rPr>
        <w:t xml:space="preserve"> </w:t>
      </w:r>
      <w:r>
        <w:rPr>
          <w:sz w:val="24"/>
        </w:rPr>
        <w:t>le plus rapidement possible dans mon environnement de travail. La tâche qui me demande plus de la concentration et de l’organisation méticuleuse de travail c’est l’étape de la mise en production (MEP).</w:t>
      </w:r>
    </w:p>
    <w:p w:rsidR="001C46D4" w:rsidRDefault="001C46D4" w:rsidP="001C46D4">
      <w:pPr>
        <w:pStyle w:val="ListParagraph"/>
        <w:spacing w:after="0"/>
        <w:ind w:left="0"/>
        <w:rPr>
          <w:sz w:val="24"/>
        </w:rPr>
      </w:pPr>
    </w:p>
    <w:p w:rsidR="001C46D4" w:rsidRPr="00D969F2" w:rsidRDefault="001C46D4" w:rsidP="001C46D4">
      <w:pPr>
        <w:pStyle w:val="ListParagraph"/>
        <w:spacing w:after="0"/>
        <w:ind w:left="0"/>
        <w:rPr>
          <w:b/>
          <w:bCs/>
          <w:sz w:val="24"/>
        </w:rPr>
      </w:pPr>
      <w:r w:rsidRPr="00016C52">
        <w:rPr>
          <w:b/>
          <w:bCs/>
          <w:sz w:val="24"/>
        </w:rPr>
        <w:t>Présentation</w:t>
      </w:r>
      <w:r>
        <w:rPr>
          <w:sz w:val="24"/>
        </w:rPr>
        <w:t xml:space="preserve">. La MEP c’est la livraison d’un release </w:t>
      </w:r>
      <w:r w:rsidRPr="00763309">
        <w:rPr>
          <w:sz w:val="24"/>
        </w:rPr>
        <w:t>aux utilisateurs finaux</w:t>
      </w:r>
      <w:r>
        <w:rPr>
          <w:sz w:val="24"/>
        </w:rPr>
        <w:t xml:space="preserve">, c’est une étape très importante dans le cycle de vie d’une application ainsi que dans le travail d’un développeur. Cette étape finale accomplit les efforts lors des phases de la conception et de la réalisation.  </w:t>
      </w:r>
    </w:p>
    <w:p w:rsidR="001C46D4" w:rsidRDefault="001C46D4" w:rsidP="001C46D4">
      <w:pPr>
        <w:pStyle w:val="ListParagraph"/>
        <w:spacing w:after="0"/>
        <w:ind w:left="0"/>
        <w:rPr>
          <w:sz w:val="24"/>
        </w:rPr>
      </w:pPr>
      <w:r w:rsidRPr="006D7189">
        <w:rPr>
          <w:b/>
          <w:bCs/>
          <w:sz w:val="24"/>
        </w:rPr>
        <w:t>Mise en contexte</w:t>
      </w:r>
      <w:r>
        <w:rPr>
          <w:b/>
          <w:bCs/>
          <w:sz w:val="24"/>
        </w:rPr>
        <w:t>.</w:t>
      </w:r>
      <w:r>
        <w:rPr>
          <w:sz w:val="24"/>
        </w:rPr>
        <w:t xml:space="preserve"> Lors de mon alternance en entreprise j’ai appris à gérer la procédure de la MEP, qui est une procédure complexe est peut être divisée en plusieurs sous-étapes :</w:t>
      </w:r>
    </w:p>
    <w:p w:rsidR="001C46D4" w:rsidRDefault="001C46D4" w:rsidP="001C46D4">
      <w:pPr>
        <w:pStyle w:val="ListParagraph"/>
        <w:numPr>
          <w:ilvl w:val="1"/>
          <w:numId w:val="4"/>
        </w:numPr>
        <w:spacing w:after="0"/>
        <w:ind w:left="720"/>
        <w:rPr>
          <w:sz w:val="24"/>
        </w:rPr>
      </w:pPr>
      <w:r>
        <w:rPr>
          <w:sz w:val="24"/>
        </w:rPr>
        <w:t>préparation d’un dossier de la MEP (vérification et préparation des toutes les livrables, d’un bon de livraison, des PV de la recette) ;</w:t>
      </w:r>
    </w:p>
    <w:p w:rsidR="001C46D4" w:rsidRDefault="001C46D4" w:rsidP="001C46D4">
      <w:pPr>
        <w:pStyle w:val="ListParagraph"/>
        <w:numPr>
          <w:ilvl w:val="1"/>
          <w:numId w:val="4"/>
        </w:numPr>
        <w:spacing w:after="0"/>
        <w:ind w:left="720"/>
        <w:rPr>
          <w:sz w:val="24"/>
        </w:rPr>
      </w:pPr>
      <w:r>
        <w:rPr>
          <w:sz w:val="24"/>
        </w:rPr>
        <w:t>participation au comité de la MEP (présentation des composants prêts pour la MEP et leurs impacts possibles sur les différents environnements) ;</w:t>
      </w:r>
    </w:p>
    <w:p w:rsidR="001C46D4" w:rsidRDefault="001C46D4" w:rsidP="001C46D4">
      <w:pPr>
        <w:pStyle w:val="ListParagraph"/>
        <w:numPr>
          <w:ilvl w:val="1"/>
          <w:numId w:val="4"/>
        </w:numPr>
        <w:spacing w:after="0"/>
        <w:ind w:left="720"/>
        <w:rPr>
          <w:sz w:val="24"/>
        </w:rPr>
      </w:pPr>
      <w:r>
        <w:rPr>
          <w:sz w:val="24"/>
        </w:rPr>
        <w:t>timing et synchronisation de différentes équipes qui participe dans la MEP ;</w:t>
      </w:r>
    </w:p>
    <w:p w:rsidR="001C46D4" w:rsidRDefault="001C46D4" w:rsidP="001C46D4">
      <w:pPr>
        <w:pStyle w:val="ListParagraph"/>
        <w:numPr>
          <w:ilvl w:val="1"/>
          <w:numId w:val="4"/>
        </w:numPr>
        <w:spacing w:after="0"/>
        <w:ind w:left="720"/>
        <w:rPr>
          <w:sz w:val="24"/>
        </w:rPr>
      </w:pPr>
      <w:r>
        <w:rPr>
          <w:sz w:val="24"/>
        </w:rPr>
        <w:t>tests du bon fonctionnement général d’application après la MEP et du bon fonctionnement des fonctionnalités ajoutées ou modifiées ;</w:t>
      </w:r>
    </w:p>
    <w:p w:rsidR="001C46D4" w:rsidRDefault="001C46D4" w:rsidP="001C46D4">
      <w:pPr>
        <w:pStyle w:val="ListParagraph"/>
        <w:numPr>
          <w:ilvl w:val="1"/>
          <w:numId w:val="4"/>
        </w:numPr>
        <w:spacing w:after="0"/>
        <w:ind w:left="720"/>
        <w:rPr>
          <w:sz w:val="24"/>
        </w:rPr>
      </w:pPr>
      <w:r>
        <w:rPr>
          <w:sz w:val="24"/>
        </w:rPr>
        <w:t>prise de la décision en cas du disfonctionnement, analyse du problème et recherche de la solution ;</w:t>
      </w:r>
    </w:p>
    <w:p w:rsidR="001C46D4" w:rsidRDefault="001C46D4" w:rsidP="001C46D4">
      <w:pPr>
        <w:pStyle w:val="ListParagraph"/>
        <w:numPr>
          <w:ilvl w:val="1"/>
          <w:numId w:val="4"/>
        </w:numPr>
        <w:spacing w:after="0"/>
        <w:ind w:left="720"/>
        <w:rPr>
          <w:sz w:val="24"/>
        </w:rPr>
      </w:pPr>
      <w:r>
        <w:rPr>
          <w:sz w:val="24"/>
        </w:rPr>
        <w:t>compte rendu au responsable de résultat de la MEP.</w:t>
      </w:r>
    </w:p>
    <w:p w:rsidR="001C46D4" w:rsidRDefault="001C46D4" w:rsidP="001C46D4">
      <w:pPr>
        <w:spacing w:after="0"/>
        <w:rPr>
          <w:sz w:val="24"/>
        </w:rPr>
      </w:pPr>
    </w:p>
    <w:p w:rsidR="00440974" w:rsidRDefault="001C46D4" w:rsidP="00D706C5">
      <w:pPr>
        <w:pStyle w:val="ListParagraph"/>
        <w:spacing w:after="0"/>
        <w:ind w:left="0"/>
        <w:rPr>
          <w:sz w:val="24"/>
        </w:rPr>
      </w:pPr>
      <w:r w:rsidRPr="00E27F0D">
        <w:rPr>
          <w:b/>
          <w:sz w:val="24"/>
        </w:rPr>
        <w:t>Axes d’évolution</w:t>
      </w:r>
      <w:r>
        <w:rPr>
          <w:b/>
          <w:sz w:val="24"/>
        </w:rPr>
        <w:t xml:space="preserve">. </w:t>
      </w:r>
      <w:r>
        <w:rPr>
          <w:sz w:val="24"/>
        </w:rPr>
        <w:t>Le</w:t>
      </w:r>
      <w:r w:rsidRPr="00763309">
        <w:rPr>
          <w:sz w:val="24"/>
        </w:rPr>
        <w:t xml:space="preserve"> point d’amélior</w:t>
      </w:r>
      <w:r>
        <w:rPr>
          <w:sz w:val="24"/>
        </w:rPr>
        <w:t xml:space="preserve">ation de mon sens d’organisation sera, à moyen terme, d’apprendre à choisir et établir correctement les priorités et les suivre </w:t>
      </w:r>
      <w:r w:rsidRPr="00684B37">
        <w:rPr>
          <w:sz w:val="24"/>
        </w:rPr>
        <w:t>rigoureusement</w:t>
      </w:r>
      <w:r>
        <w:rPr>
          <w:sz w:val="24"/>
        </w:rPr>
        <w:t xml:space="preserve"> pour gérer le timing plus efficacement.</w:t>
      </w:r>
    </w:p>
    <w:p w:rsidR="00D706C5" w:rsidRDefault="00D706C5" w:rsidP="00D706C5">
      <w:pPr>
        <w:pStyle w:val="ListParagraph"/>
        <w:spacing w:after="0"/>
        <w:ind w:left="0"/>
        <w:rPr>
          <w:sz w:val="24"/>
        </w:rPr>
      </w:pPr>
      <w:r>
        <w:rPr>
          <w:sz w:val="24"/>
        </w:rPr>
        <w:t>Cette compétence est utilisée dans le p</w:t>
      </w:r>
      <w:r w:rsidRPr="004A19DA">
        <w:rPr>
          <w:sz w:val="24"/>
        </w:rPr>
        <w:t>rojet professionnel</w:t>
      </w:r>
      <w:r>
        <w:rPr>
          <w:sz w:val="24"/>
        </w:rPr>
        <w:t xml:space="preserve"> –« </w:t>
      </w:r>
      <w:r w:rsidRPr="00016C52">
        <w:rPr>
          <w:sz w:val="24"/>
        </w:rPr>
        <w:t>site</w:t>
      </w:r>
      <w:r>
        <w:rPr>
          <w:b/>
          <w:sz w:val="24"/>
        </w:rPr>
        <w:t xml:space="preserve"> </w:t>
      </w:r>
      <w:r w:rsidRPr="00016C52">
        <w:rPr>
          <w:sz w:val="24"/>
        </w:rPr>
        <w:t>Web</w:t>
      </w:r>
      <w:r>
        <w:rPr>
          <w:sz w:val="24"/>
        </w:rPr>
        <w:t xml:space="preserve"> en J2EE »</w:t>
      </w:r>
    </w:p>
    <w:p w:rsidR="007A50F8" w:rsidRDefault="007A50F8" w:rsidP="001C46D4">
      <w:pPr>
        <w:pStyle w:val="Heading2"/>
        <w:rPr>
          <w:lang w:val="ru-RU"/>
        </w:rPr>
      </w:pPr>
      <w:bookmarkStart w:id="102" w:name="_Toc501921928"/>
    </w:p>
    <w:p w:rsidR="00863E12" w:rsidRPr="00863E12" w:rsidRDefault="00863E12" w:rsidP="001C46D4">
      <w:pPr>
        <w:pStyle w:val="Heading2"/>
      </w:pPr>
      <w:r>
        <w:t>Compétence organisationnelle « </w:t>
      </w:r>
      <w:r w:rsidRPr="00911393">
        <w:t>Autonomie</w:t>
      </w:r>
      <w:r w:rsidRPr="00863E12">
        <w:t>…</w:t>
      </w:r>
      <w:r>
        <w:t> »</w:t>
      </w:r>
      <w:bookmarkEnd w:id="102"/>
    </w:p>
    <w:p w:rsidR="00863E12" w:rsidRPr="00863E12" w:rsidRDefault="00863E12" w:rsidP="00863E12">
      <w:pPr>
        <w:pStyle w:val="ListParagraph"/>
        <w:spacing w:after="0"/>
        <w:rPr>
          <w:b/>
          <w:sz w:val="24"/>
        </w:rPr>
      </w:pPr>
      <w:r w:rsidRPr="00863E12">
        <w:rPr>
          <w:b/>
          <w:sz w:val="24"/>
        </w:rPr>
        <w:t>Définition</w:t>
      </w:r>
      <w:r>
        <w:rPr>
          <w:b/>
          <w:sz w:val="24"/>
        </w:rPr>
        <w:t xml:space="preserve">. </w:t>
      </w:r>
      <w:r>
        <w:rPr>
          <w:sz w:val="24"/>
        </w:rPr>
        <w:t>C’est une compétence qui</w:t>
      </w:r>
      <w:proofErr w:type="gramStart"/>
      <w:r w:rsidR="00911393">
        <w:rPr>
          <w:sz w:val="24"/>
        </w:rPr>
        <w:t>..</w:t>
      </w:r>
      <w:proofErr w:type="gramEnd"/>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développe</w:t>
      </w:r>
      <w:proofErr w:type="gramEnd"/>
      <w:r>
        <w:rPr>
          <w:sz w:val="24"/>
        </w:rPr>
        <w:t> :</w:t>
      </w:r>
      <w:r w:rsidR="00911393">
        <w:rPr>
          <w:sz w:val="24"/>
        </w:rPr>
        <w:t xml:space="preserve"> travailler en autonomie – être</w:t>
      </w:r>
      <w:r w:rsidRPr="00863E12">
        <w:rPr>
          <w:sz w:val="24"/>
        </w:rPr>
        <w:t xml:space="preserve"> capable d’analyser les problèmes, de prendre les bonnes décisions et de faire le bon choix pour avancer et atteindre le but global fixé.</w:t>
      </w:r>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motive</w:t>
      </w:r>
      <w:proofErr w:type="gramEnd"/>
      <w:r w:rsidR="00911393">
        <w:rPr>
          <w:sz w:val="24"/>
        </w:rPr>
        <w:t> : l</w:t>
      </w:r>
      <w:r w:rsidRPr="00863E12">
        <w:rPr>
          <w:sz w:val="24"/>
        </w:rPr>
        <w:t xml:space="preserve">a travaille en autonomie mobilise </w:t>
      </w:r>
      <w:r w:rsidR="00911393">
        <w:rPr>
          <w:sz w:val="24"/>
        </w:rPr>
        <w:t>le</w:t>
      </w:r>
      <w:r w:rsidRPr="00863E12">
        <w:rPr>
          <w:sz w:val="24"/>
        </w:rPr>
        <w:t xml:space="preserve"> sens d’analyse, ma créativité et développe mes compétences.</w:t>
      </w:r>
    </w:p>
    <w:p w:rsidR="00863E12" w:rsidRPr="00863E12" w:rsidRDefault="00863E12" w:rsidP="00863E12">
      <w:pPr>
        <w:pStyle w:val="ListParagraph"/>
        <w:spacing w:after="0"/>
        <w:rPr>
          <w:sz w:val="24"/>
        </w:rPr>
      </w:pPr>
      <w:r>
        <w:rPr>
          <w:sz w:val="24"/>
        </w:rPr>
        <w:t>..</w:t>
      </w:r>
      <w:r w:rsidRPr="00863E12">
        <w:rPr>
          <w:sz w:val="24"/>
        </w:rPr>
        <w:t xml:space="preserve"> </w:t>
      </w:r>
      <w:proofErr w:type="gramStart"/>
      <w:r w:rsidRPr="00863E12">
        <w:rPr>
          <w:sz w:val="24"/>
        </w:rPr>
        <w:t>organis</w:t>
      </w:r>
      <w:r w:rsidR="00911393">
        <w:rPr>
          <w:sz w:val="24"/>
        </w:rPr>
        <w:t>e</w:t>
      </w:r>
      <w:proofErr w:type="gramEnd"/>
      <w:r w:rsidR="00911393">
        <w:rPr>
          <w:sz w:val="24"/>
        </w:rPr>
        <w:t> : l</w:t>
      </w:r>
      <w:r w:rsidRPr="00863E12">
        <w:rPr>
          <w:sz w:val="24"/>
        </w:rPr>
        <w:t>e travail en autonomie implique une obligation des résultats et les comptes rendues réguliers de la progression au chef du projet.</w:t>
      </w:r>
    </w:p>
    <w:p w:rsidR="00863E12" w:rsidRDefault="00863E12" w:rsidP="00911393">
      <w:pPr>
        <w:pStyle w:val="ListParagraph"/>
        <w:spacing w:after="0"/>
        <w:rPr>
          <w:sz w:val="24"/>
        </w:rPr>
      </w:pPr>
    </w:p>
    <w:p w:rsidR="00863E12" w:rsidRPr="00911393" w:rsidRDefault="00911393" w:rsidP="00911393">
      <w:pPr>
        <w:pStyle w:val="ListParagraph"/>
        <w:spacing w:after="0"/>
        <w:rPr>
          <w:b/>
          <w:sz w:val="24"/>
        </w:rPr>
      </w:pPr>
      <w:r w:rsidRPr="00911393">
        <w:rPr>
          <w:b/>
          <w:sz w:val="24"/>
        </w:rPr>
        <w:lastRenderedPageBreak/>
        <w:t>Mise en  contexte</w:t>
      </w:r>
      <w:r>
        <w:rPr>
          <w:b/>
          <w:sz w:val="24"/>
        </w:rPr>
        <w:t xml:space="preserve">. </w:t>
      </w:r>
      <w:r w:rsidR="00863E12" w:rsidRPr="00863E12">
        <w:rPr>
          <w:sz w:val="24"/>
        </w:rPr>
        <w:t xml:space="preserve">Parmi des taches qui j’ai mené en autonomie </w:t>
      </w:r>
      <w:r>
        <w:rPr>
          <w:sz w:val="24"/>
        </w:rPr>
        <w:t>dans les contextes professionnels divers</w:t>
      </w:r>
      <w:r w:rsidR="00863E12" w:rsidRPr="00863E12">
        <w:rPr>
          <w:sz w:val="24"/>
        </w:rPr>
        <w:t>:</w:t>
      </w:r>
    </w:p>
    <w:p w:rsidR="00863E12" w:rsidRPr="00863E12" w:rsidRDefault="00863E12" w:rsidP="00911393">
      <w:pPr>
        <w:pStyle w:val="ListParagraph"/>
        <w:numPr>
          <w:ilvl w:val="1"/>
          <w:numId w:val="4"/>
        </w:numPr>
        <w:spacing w:after="0"/>
        <w:rPr>
          <w:sz w:val="24"/>
        </w:rPr>
      </w:pPr>
      <w:r w:rsidRPr="00863E12">
        <w:rPr>
          <w:sz w:val="24"/>
        </w:rPr>
        <w:t>la gestion de timing des taches à faire ;</w:t>
      </w:r>
    </w:p>
    <w:p w:rsidR="00863E12" w:rsidRPr="00863E12" w:rsidRDefault="00E63E65" w:rsidP="00911393">
      <w:pPr>
        <w:pStyle w:val="ListParagraph"/>
        <w:numPr>
          <w:ilvl w:val="1"/>
          <w:numId w:val="4"/>
        </w:numPr>
        <w:spacing w:after="0"/>
        <w:rPr>
          <w:sz w:val="24"/>
        </w:rPr>
      </w:pPr>
      <w:r>
        <w:rPr>
          <w:sz w:val="24"/>
        </w:rPr>
        <w:t>définition des</w:t>
      </w:r>
      <w:r w:rsidR="00863E12" w:rsidRPr="00863E12">
        <w:rPr>
          <w:sz w:val="24"/>
        </w:rPr>
        <w:t xml:space="preserve"> prio</w:t>
      </w:r>
      <w:r>
        <w:rPr>
          <w:sz w:val="24"/>
        </w:rPr>
        <w:t>rités et optimisation des</w:t>
      </w:r>
      <w:r w:rsidR="00863E12" w:rsidRPr="00863E12">
        <w:rPr>
          <w:sz w:val="24"/>
        </w:rPr>
        <w:t xml:space="preserve"> processus de travail ;</w:t>
      </w:r>
    </w:p>
    <w:p w:rsidR="00863E12" w:rsidRPr="00863E12" w:rsidRDefault="00E63E65" w:rsidP="00911393">
      <w:pPr>
        <w:pStyle w:val="ListParagraph"/>
        <w:numPr>
          <w:ilvl w:val="1"/>
          <w:numId w:val="4"/>
        </w:numPr>
        <w:spacing w:after="0"/>
        <w:rPr>
          <w:sz w:val="24"/>
        </w:rPr>
      </w:pPr>
      <w:r>
        <w:rPr>
          <w:sz w:val="24"/>
        </w:rPr>
        <w:t>le choix de</w:t>
      </w:r>
      <w:r w:rsidR="00863E12" w:rsidRPr="00863E12">
        <w:rPr>
          <w:sz w:val="24"/>
        </w:rPr>
        <w:t xml:space="preserve"> moyennes techniques qui paraissent les mieux adaptées à la résolution d’un problème ;</w:t>
      </w:r>
    </w:p>
    <w:p w:rsidR="00394791" w:rsidRDefault="00863E12" w:rsidP="00394791">
      <w:pPr>
        <w:pStyle w:val="ListParagraph"/>
        <w:numPr>
          <w:ilvl w:val="1"/>
          <w:numId w:val="4"/>
        </w:numPr>
        <w:spacing w:after="0"/>
        <w:rPr>
          <w:sz w:val="24"/>
        </w:rPr>
      </w:pPr>
      <w:r w:rsidRPr="00863E12">
        <w:rPr>
          <w:sz w:val="24"/>
        </w:rPr>
        <w:t xml:space="preserve">prise des décisions et recherche </w:t>
      </w:r>
      <w:r w:rsidR="00E63E65" w:rsidRPr="00863E12">
        <w:rPr>
          <w:sz w:val="24"/>
        </w:rPr>
        <w:t xml:space="preserve">moi-même </w:t>
      </w:r>
      <w:r w:rsidRPr="00863E12">
        <w:rPr>
          <w:sz w:val="24"/>
        </w:rPr>
        <w:t>des solutions pour des problèmes, au li</w:t>
      </w:r>
      <w:r w:rsidR="00E63E65">
        <w:rPr>
          <w:sz w:val="24"/>
        </w:rPr>
        <w:t>eu d’en référer avant tout à la</w:t>
      </w:r>
      <w:r w:rsidR="00E63E65" w:rsidRPr="00863E12">
        <w:rPr>
          <w:sz w:val="24"/>
        </w:rPr>
        <w:t xml:space="preserve"> hiérarchie</w:t>
      </w:r>
      <w:r w:rsidRPr="00863E12">
        <w:rPr>
          <w:sz w:val="24"/>
        </w:rPr>
        <w:t>.</w:t>
      </w:r>
    </w:p>
    <w:p w:rsidR="007A50F8" w:rsidRPr="007A50F8" w:rsidRDefault="007A50F8" w:rsidP="00394791">
      <w:pPr>
        <w:pStyle w:val="ListParagraph"/>
        <w:spacing w:after="0"/>
        <w:rPr>
          <w:sz w:val="24"/>
        </w:rPr>
      </w:pPr>
      <w:r w:rsidRPr="00E27F0D">
        <w:rPr>
          <w:b/>
          <w:sz w:val="24"/>
        </w:rPr>
        <w:t>Axes d’évolution</w:t>
      </w:r>
      <w:r>
        <w:rPr>
          <w:b/>
          <w:sz w:val="24"/>
        </w:rPr>
        <w:t>.</w:t>
      </w:r>
      <w:r w:rsidRPr="007A50F8">
        <w:rPr>
          <w:b/>
          <w:sz w:val="24"/>
        </w:rPr>
        <w:t xml:space="preserve">  </w:t>
      </w:r>
      <w:r w:rsidRPr="007A50F8">
        <w:rPr>
          <w:sz w:val="24"/>
        </w:rPr>
        <w:t>Je ne me sens pas toujours à l’aise à prendre des initiatives dans le mode «autonome».</w:t>
      </w:r>
    </w:p>
    <w:p w:rsidR="00911393" w:rsidRDefault="00394791" w:rsidP="00394791">
      <w:pPr>
        <w:pStyle w:val="ListParagraph"/>
        <w:spacing w:after="0"/>
        <w:rPr>
          <w:sz w:val="24"/>
        </w:rPr>
      </w:pPr>
      <w:r>
        <w:rPr>
          <w:sz w:val="24"/>
        </w:rPr>
        <w:t xml:space="preserve">Cette compétence est utilisée dans </w:t>
      </w:r>
      <w:r w:rsidRPr="00394791">
        <w:rPr>
          <w:b/>
          <w:sz w:val="24"/>
        </w:rPr>
        <w:t>«</w:t>
      </w:r>
      <w:r>
        <w:rPr>
          <w:sz w:val="24"/>
        </w:rPr>
        <w:t> </w:t>
      </w:r>
      <w:r>
        <w:rPr>
          <w:b/>
          <w:sz w:val="24"/>
        </w:rPr>
        <w:t>Préparation et</w:t>
      </w:r>
      <w:r w:rsidRPr="005D6EDE">
        <w:rPr>
          <w:b/>
          <w:sz w:val="24"/>
        </w:rPr>
        <w:t xml:space="preserve"> réalisation de</w:t>
      </w:r>
      <w:r>
        <w:rPr>
          <w:b/>
          <w:sz w:val="24"/>
        </w:rPr>
        <w:t>s</w:t>
      </w:r>
      <w:r w:rsidRPr="005D6EDE">
        <w:rPr>
          <w:b/>
          <w:sz w:val="24"/>
        </w:rPr>
        <w:t xml:space="preserve"> M</w:t>
      </w:r>
      <w:r>
        <w:rPr>
          <w:b/>
          <w:sz w:val="24"/>
        </w:rPr>
        <w:t xml:space="preserve">ises en </w:t>
      </w:r>
      <w:r w:rsidRPr="005D6EDE">
        <w:rPr>
          <w:b/>
          <w:sz w:val="24"/>
        </w:rPr>
        <w:t>P</w:t>
      </w:r>
      <w:r>
        <w:rPr>
          <w:b/>
          <w:sz w:val="24"/>
        </w:rPr>
        <w:t xml:space="preserve">roduction »,  </w:t>
      </w:r>
      <w:r w:rsidRPr="00394791">
        <w:rPr>
          <w:b/>
          <w:sz w:val="24"/>
        </w:rPr>
        <w:t>«</w:t>
      </w:r>
      <w:r>
        <w:rPr>
          <w:b/>
          <w:sz w:val="24"/>
        </w:rPr>
        <w:t>Gestion d’un p</w:t>
      </w:r>
      <w:r w:rsidRPr="00394791">
        <w:rPr>
          <w:b/>
          <w:sz w:val="24"/>
        </w:rPr>
        <w:t>rojet informatique »</w:t>
      </w:r>
      <w:r>
        <w:rPr>
          <w:b/>
          <w:sz w:val="24"/>
        </w:rPr>
        <w:t xml:space="preserve">, « Maintenance et évolution du site WEB » </w:t>
      </w:r>
    </w:p>
    <w:p w:rsidR="00394791" w:rsidRDefault="00394791" w:rsidP="00394791">
      <w:pPr>
        <w:pStyle w:val="ListParagraph"/>
        <w:spacing w:after="0"/>
        <w:ind w:left="0"/>
        <w:rPr>
          <w:sz w:val="24"/>
        </w:rPr>
      </w:pPr>
    </w:p>
    <w:p w:rsidR="004A19DA" w:rsidRDefault="004A19DA" w:rsidP="00394791">
      <w:pPr>
        <w:pStyle w:val="ListParagraph"/>
        <w:spacing w:after="0"/>
        <w:ind w:left="0"/>
        <w:rPr>
          <w:sz w:val="24"/>
        </w:rPr>
      </w:pPr>
    </w:p>
    <w:p w:rsidR="004A19DA" w:rsidRDefault="004A19DA" w:rsidP="00394791">
      <w:pPr>
        <w:pStyle w:val="ListParagraph"/>
        <w:spacing w:after="0"/>
        <w:ind w:left="0"/>
        <w:rPr>
          <w:sz w:val="24"/>
        </w:rPr>
      </w:pPr>
    </w:p>
    <w:p w:rsidR="00394791" w:rsidRDefault="00394791" w:rsidP="001C46D4">
      <w:pPr>
        <w:pStyle w:val="Heading2"/>
      </w:pPr>
      <w:bookmarkStart w:id="103" w:name="_Toc501921929"/>
      <w:r>
        <w:t>Compétence technique « </w:t>
      </w:r>
      <w:r w:rsidRPr="00394791">
        <w:t>Programmation en JAVA </w:t>
      </w:r>
      <w:r>
        <w:t>»</w:t>
      </w:r>
      <w:bookmarkEnd w:id="103"/>
    </w:p>
    <w:p w:rsidR="00394791" w:rsidRDefault="00D61D70" w:rsidP="00394791">
      <w:pPr>
        <w:pStyle w:val="ListParagraph"/>
        <w:spacing w:after="0"/>
        <w:ind w:left="0"/>
        <w:rPr>
          <w:b/>
          <w:bCs/>
          <w:sz w:val="24"/>
        </w:rPr>
      </w:pPr>
      <w:r>
        <w:rPr>
          <w:b/>
          <w:bCs/>
          <w:sz w:val="24"/>
        </w:rPr>
        <w:t>Présentation</w:t>
      </w:r>
    </w:p>
    <w:p w:rsidR="004A6810" w:rsidRPr="00B471E8" w:rsidRDefault="00F95E9B" w:rsidP="00394791">
      <w:pPr>
        <w:pStyle w:val="ListParagraph"/>
        <w:spacing w:after="0"/>
        <w:ind w:left="0"/>
        <w:rPr>
          <w:bCs/>
          <w:sz w:val="24"/>
        </w:rPr>
      </w:pPr>
      <w:r w:rsidRPr="00F95E9B">
        <w:rPr>
          <w:bCs/>
          <w:sz w:val="24"/>
        </w:rPr>
        <w:t>Conç</w:t>
      </w:r>
      <w:r w:rsidR="00B471E8">
        <w:rPr>
          <w:bCs/>
          <w:sz w:val="24"/>
        </w:rPr>
        <w:t xml:space="preserve">u au début des </w:t>
      </w:r>
      <w:r>
        <w:rPr>
          <w:bCs/>
          <w:sz w:val="24"/>
        </w:rPr>
        <w:t>années 90 comme un langage de la communication interactive dans les systèmes</w:t>
      </w:r>
      <w:r w:rsidR="004A6810">
        <w:rPr>
          <w:bCs/>
          <w:sz w:val="24"/>
        </w:rPr>
        <w:t xml:space="preserve"> embarqués, Java a gagné sa popularité grâce aux</w:t>
      </w:r>
      <w:r>
        <w:rPr>
          <w:bCs/>
          <w:sz w:val="24"/>
        </w:rPr>
        <w:t xml:space="preserve"> concepts </w:t>
      </w:r>
      <w:r w:rsidR="004A6810">
        <w:rPr>
          <w:bCs/>
          <w:sz w:val="24"/>
        </w:rPr>
        <w:t xml:space="preserve">réalisés dans les </w:t>
      </w:r>
      <w:r w:rsidR="00B471E8">
        <w:rPr>
          <w:bCs/>
          <w:sz w:val="24"/>
        </w:rPr>
        <w:t>premiers</w:t>
      </w:r>
      <w:r w:rsidR="004A6810">
        <w:rPr>
          <w:bCs/>
          <w:sz w:val="24"/>
        </w:rPr>
        <w:t xml:space="preserve"> </w:t>
      </w:r>
      <w:r w:rsidR="004A6810" w:rsidRPr="004A6810">
        <w:rPr>
          <w:bCs/>
          <w:sz w:val="24"/>
        </w:rPr>
        <w:t>navigateur</w:t>
      </w:r>
      <w:r w:rsidR="004A6810">
        <w:rPr>
          <w:bCs/>
          <w:sz w:val="24"/>
        </w:rPr>
        <w:t>s Web. Les concepts ont permis l’interactivité avec les utili</w:t>
      </w:r>
      <w:r w:rsidR="00407223">
        <w:rPr>
          <w:bCs/>
          <w:sz w:val="24"/>
        </w:rPr>
        <w:t xml:space="preserve">sateurs par moyens des applets : </w:t>
      </w:r>
      <w:r w:rsidR="004A6810">
        <w:rPr>
          <w:bCs/>
          <w:sz w:val="24"/>
        </w:rPr>
        <w:t xml:space="preserve">des petites </w:t>
      </w:r>
      <w:r w:rsidR="00B471E8">
        <w:rPr>
          <w:bCs/>
          <w:sz w:val="24"/>
        </w:rPr>
        <w:t>applications</w:t>
      </w:r>
      <w:r w:rsidR="004A6810">
        <w:rPr>
          <w:bCs/>
          <w:sz w:val="24"/>
        </w:rPr>
        <w:t xml:space="preserve"> écrites en Java et exécuté</w:t>
      </w:r>
      <w:r w:rsidR="00B471E8">
        <w:rPr>
          <w:bCs/>
          <w:sz w:val="24"/>
        </w:rPr>
        <w:t>e</w:t>
      </w:r>
      <w:r w:rsidR="004A6810">
        <w:rPr>
          <w:bCs/>
          <w:sz w:val="24"/>
        </w:rPr>
        <w:t>s dans le navigateur.</w:t>
      </w:r>
      <w:r w:rsidR="00B471E8">
        <w:rPr>
          <w:bCs/>
          <w:sz w:val="24"/>
        </w:rPr>
        <w:t xml:space="preserve"> Dans les années suivantes Java évolué dans un langage très réussit et répondu pour utiliser </w:t>
      </w:r>
      <w:r w:rsidR="00B471E8" w:rsidRPr="00B471E8">
        <w:rPr>
          <w:bCs/>
          <w:sz w:val="24"/>
        </w:rPr>
        <w:t>que ce soit</w:t>
      </w:r>
      <w:r w:rsidR="00B471E8">
        <w:rPr>
          <w:bCs/>
          <w:sz w:val="24"/>
        </w:rPr>
        <w:t xml:space="preserve"> sur le web ou </w:t>
      </w:r>
      <w:r w:rsidR="00B471E8" w:rsidRPr="00B471E8">
        <w:rPr>
          <w:bCs/>
          <w:sz w:val="24"/>
        </w:rPr>
        <w:t>ailleurs</w:t>
      </w:r>
      <w:r w:rsidR="00B471E8">
        <w:rPr>
          <w:bCs/>
          <w:sz w:val="24"/>
        </w:rPr>
        <w:t>.</w:t>
      </w:r>
    </w:p>
    <w:p w:rsidR="004A19DA" w:rsidRDefault="00D61D70" w:rsidP="00394791">
      <w:pPr>
        <w:pStyle w:val="ListParagraph"/>
        <w:spacing w:after="0"/>
        <w:ind w:left="0"/>
        <w:rPr>
          <w:bCs/>
          <w:sz w:val="24"/>
        </w:rPr>
      </w:pPr>
      <w:r>
        <w:rPr>
          <w:bCs/>
          <w:sz w:val="24"/>
        </w:rPr>
        <w:t>Java c’est le langage qui m’a init</w:t>
      </w:r>
      <w:r w:rsidR="00F95E9B">
        <w:rPr>
          <w:bCs/>
          <w:sz w:val="24"/>
        </w:rPr>
        <w:t>ié au monde de la programmation</w:t>
      </w:r>
      <w:r>
        <w:rPr>
          <w:bCs/>
          <w:sz w:val="24"/>
        </w:rPr>
        <w:t xml:space="preserve">, auquel je reste fidèle les années de mes études et </w:t>
      </w:r>
      <w:r w:rsidR="004A19DA">
        <w:rPr>
          <w:bCs/>
          <w:sz w:val="24"/>
        </w:rPr>
        <w:t xml:space="preserve">mon </w:t>
      </w:r>
      <w:r>
        <w:rPr>
          <w:bCs/>
          <w:sz w:val="24"/>
        </w:rPr>
        <w:t>alternance, c’est le langage</w:t>
      </w:r>
      <w:r w:rsidR="004A19DA">
        <w:rPr>
          <w:bCs/>
          <w:sz w:val="24"/>
        </w:rPr>
        <w:t xml:space="preserve"> quel</w:t>
      </w:r>
      <w:r>
        <w:rPr>
          <w:bCs/>
          <w:sz w:val="24"/>
        </w:rPr>
        <w:t xml:space="preserve"> j’aimerais bien à maitriser parfaitement.</w:t>
      </w:r>
    </w:p>
    <w:p w:rsidR="004A19DA" w:rsidRPr="00581861" w:rsidRDefault="004A19DA" w:rsidP="00394791">
      <w:pPr>
        <w:pStyle w:val="ListParagraph"/>
        <w:spacing w:after="0"/>
        <w:ind w:left="0"/>
        <w:rPr>
          <w:bCs/>
          <w:sz w:val="24"/>
        </w:rPr>
      </w:pPr>
      <w:r w:rsidRPr="006D7189">
        <w:rPr>
          <w:b/>
          <w:bCs/>
          <w:sz w:val="24"/>
        </w:rPr>
        <w:t>Mise en contexte</w:t>
      </w:r>
      <w:r>
        <w:rPr>
          <w:b/>
          <w:bCs/>
          <w:sz w:val="24"/>
        </w:rPr>
        <w:t>.</w:t>
      </w:r>
      <w:del w:id="104" w:author="Windows User" w:date="2017-12-27T16:35:00Z">
        <w:r w:rsidDel="00581861">
          <w:rPr>
            <w:bCs/>
            <w:sz w:val="24"/>
          </w:rPr>
          <w:delText xml:space="preserve"> </w:delText>
        </w:r>
      </w:del>
    </w:p>
    <w:p w:rsidR="004A19DA" w:rsidRDefault="00E200E8" w:rsidP="00394791">
      <w:pPr>
        <w:pStyle w:val="ListParagraph"/>
        <w:spacing w:after="0"/>
        <w:ind w:left="0"/>
        <w:rPr>
          <w:bCs/>
          <w:sz w:val="24"/>
        </w:rPr>
      </w:pPr>
      <w:r>
        <w:rPr>
          <w:bCs/>
          <w:sz w:val="24"/>
        </w:rPr>
        <w:t xml:space="preserve">Lors mes expériences étudiantes et professionnelles j’ai </w:t>
      </w:r>
      <w:ins w:id="105" w:author="Windows User" w:date="2017-12-27T16:38:00Z">
        <w:r w:rsidR="00581861">
          <w:rPr>
            <w:bCs/>
            <w:sz w:val="24"/>
          </w:rPr>
          <w:t>utilisé</w:t>
        </w:r>
      </w:ins>
      <w:r>
        <w:rPr>
          <w:bCs/>
          <w:sz w:val="24"/>
        </w:rPr>
        <w:t> l</w:t>
      </w:r>
      <w:r w:rsidR="00632077">
        <w:rPr>
          <w:bCs/>
          <w:sz w:val="24"/>
        </w:rPr>
        <w:t xml:space="preserve">es </w:t>
      </w:r>
      <w:r w:rsidR="006D0419">
        <w:rPr>
          <w:bCs/>
          <w:sz w:val="24"/>
        </w:rPr>
        <w:t xml:space="preserve">outils et les </w:t>
      </w:r>
      <w:r w:rsidR="00632077">
        <w:rPr>
          <w:bCs/>
          <w:sz w:val="24"/>
        </w:rPr>
        <w:t xml:space="preserve">techniques suivantes liée à </w:t>
      </w:r>
      <w:r>
        <w:rPr>
          <w:bCs/>
          <w:sz w:val="24"/>
        </w:rPr>
        <w:t>java:</w:t>
      </w:r>
    </w:p>
    <w:p w:rsidR="00E200E8" w:rsidRDefault="00E200E8" w:rsidP="00E200E8">
      <w:pPr>
        <w:pStyle w:val="ListParagraph"/>
        <w:numPr>
          <w:ilvl w:val="0"/>
          <w:numId w:val="18"/>
        </w:numPr>
        <w:spacing w:after="0"/>
        <w:rPr>
          <w:bCs/>
          <w:sz w:val="24"/>
        </w:rPr>
      </w:pPr>
      <w:proofErr w:type="spellStart"/>
      <w:r>
        <w:rPr>
          <w:bCs/>
          <w:sz w:val="24"/>
        </w:rPr>
        <w:t>framework</w:t>
      </w:r>
      <w:proofErr w:type="spellEnd"/>
      <w:r>
        <w:rPr>
          <w:bCs/>
          <w:sz w:val="24"/>
        </w:rPr>
        <w:t xml:space="preserve"> Hibernate et API JDBC ;</w:t>
      </w:r>
    </w:p>
    <w:p w:rsidR="00E433CB" w:rsidRDefault="0065209C" w:rsidP="0065209C">
      <w:pPr>
        <w:pStyle w:val="ListParagraph"/>
        <w:numPr>
          <w:ilvl w:val="0"/>
          <w:numId w:val="18"/>
        </w:numPr>
        <w:spacing w:after="0"/>
        <w:rPr>
          <w:bCs/>
          <w:sz w:val="24"/>
        </w:rPr>
      </w:pPr>
      <w:r w:rsidRPr="0065209C">
        <w:rPr>
          <w:bCs/>
          <w:sz w:val="24"/>
        </w:rPr>
        <w:t xml:space="preserve">bibliothèque graphique </w:t>
      </w:r>
      <w:r>
        <w:rPr>
          <w:bCs/>
          <w:sz w:val="24"/>
        </w:rPr>
        <w:t xml:space="preserve"> SWIFT</w:t>
      </w:r>
      <w:r w:rsidR="00E433CB">
        <w:rPr>
          <w:bCs/>
          <w:sz w:val="24"/>
        </w:rPr>
        <w:t> ;</w:t>
      </w:r>
    </w:p>
    <w:p w:rsidR="0065209C" w:rsidRDefault="00E433CB" w:rsidP="0065209C">
      <w:pPr>
        <w:pStyle w:val="ListParagraph"/>
        <w:numPr>
          <w:ilvl w:val="0"/>
          <w:numId w:val="18"/>
        </w:numPr>
        <w:spacing w:after="0"/>
        <w:rPr>
          <w:bCs/>
          <w:sz w:val="24"/>
        </w:rPr>
      </w:pPr>
      <w:r>
        <w:rPr>
          <w:bCs/>
          <w:sz w:val="24"/>
        </w:rPr>
        <w:t xml:space="preserve">API </w:t>
      </w:r>
      <w:proofErr w:type="spellStart"/>
      <w:r>
        <w:rPr>
          <w:bCs/>
          <w:sz w:val="24"/>
        </w:rPr>
        <w:t>Regex</w:t>
      </w:r>
      <w:proofErr w:type="spellEnd"/>
      <w:r w:rsidR="0065209C">
        <w:rPr>
          <w:bCs/>
          <w:sz w:val="24"/>
        </w:rPr>
        <w:t> ;</w:t>
      </w:r>
    </w:p>
    <w:p w:rsidR="00E433CB" w:rsidRPr="00E433CB" w:rsidRDefault="00E433CB" w:rsidP="00E433CB">
      <w:pPr>
        <w:pStyle w:val="ListParagraph"/>
        <w:numPr>
          <w:ilvl w:val="0"/>
          <w:numId w:val="18"/>
        </w:numPr>
        <w:rPr>
          <w:b/>
          <w:bCs/>
          <w:sz w:val="24"/>
        </w:rPr>
      </w:pPr>
      <w:r>
        <w:rPr>
          <w:bCs/>
          <w:sz w:val="24"/>
        </w:rPr>
        <w:t>création des client</w:t>
      </w:r>
      <w:r w:rsidR="00643FF2">
        <w:rPr>
          <w:bCs/>
          <w:sz w:val="24"/>
        </w:rPr>
        <w:t>s</w:t>
      </w:r>
      <w:r>
        <w:rPr>
          <w:bCs/>
          <w:sz w:val="24"/>
        </w:rPr>
        <w:t xml:space="preserve"> pour les Services Web à l’aide d’API </w:t>
      </w:r>
      <w:r w:rsidRPr="00E433CB">
        <w:rPr>
          <w:bCs/>
          <w:sz w:val="24"/>
        </w:rPr>
        <w:t>JAX-WS</w:t>
      </w:r>
      <w:r>
        <w:rPr>
          <w:bCs/>
          <w:sz w:val="24"/>
        </w:rPr>
        <w:t> ;</w:t>
      </w:r>
    </w:p>
    <w:p w:rsidR="00E200E8" w:rsidRDefault="00E200E8" w:rsidP="00E200E8">
      <w:pPr>
        <w:pStyle w:val="ListParagraph"/>
        <w:numPr>
          <w:ilvl w:val="0"/>
          <w:numId w:val="18"/>
        </w:numPr>
        <w:spacing w:after="0"/>
        <w:rPr>
          <w:bCs/>
          <w:sz w:val="24"/>
        </w:rPr>
      </w:pPr>
      <w:r>
        <w:rPr>
          <w:bCs/>
          <w:sz w:val="24"/>
        </w:rPr>
        <w:t xml:space="preserve">Apache </w:t>
      </w:r>
      <w:proofErr w:type="spellStart"/>
      <w:r>
        <w:rPr>
          <w:bCs/>
          <w:sz w:val="24"/>
        </w:rPr>
        <w:t>Maven</w:t>
      </w:r>
      <w:proofErr w:type="spellEnd"/>
      <w:r w:rsidR="0065209C">
        <w:rPr>
          <w:bCs/>
          <w:sz w:val="24"/>
        </w:rPr>
        <w:t xml:space="preserve"> comme l’utile de la gestion des dépendances ;</w:t>
      </w:r>
    </w:p>
    <w:p w:rsidR="006D0419" w:rsidRDefault="006D0419" w:rsidP="00E200E8">
      <w:pPr>
        <w:pStyle w:val="ListParagraph"/>
        <w:numPr>
          <w:ilvl w:val="0"/>
          <w:numId w:val="18"/>
        </w:numPr>
        <w:spacing w:after="0"/>
        <w:rPr>
          <w:bCs/>
          <w:sz w:val="24"/>
        </w:rPr>
      </w:pPr>
      <w:r>
        <w:rPr>
          <w:bCs/>
          <w:sz w:val="24"/>
        </w:rPr>
        <w:t xml:space="preserve">le </w:t>
      </w:r>
      <w:proofErr w:type="spellStart"/>
      <w:r>
        <w:rPr>
          <w:bCs/>
          <w:sz w:val="24"/>
        </w:rPr>
        <w:t>framework</w:t>
      </w:r>
      <w:proofErr w:type="spellEnd"/>
      <w:r>
        <w:rPr>
          <w:bCs/>
          <w:sz w:val="24"/>
        </w:rPr>
        <w:t xml:space="preserve"> Apache </w:t>
      </w:r>
      <w:proofErr w:type="spellStart"/>
      <w:r>
        <w:rPr>
          <w:bCs/>
          <w:sz w:val="24"/>
        </w:rPr>
        <w:t>Struts</w:t>
      </w:r>
      <w:proofErr w:type="spellEnd"/>
      <w:r>
        <w:rPr>
          <w:bCs/>
          <w:sz w:val="24"/>
        </w:rPr>
        <w:t xml:space="preserve"> </w:t>
      </w:r>
      <w:r w:rsidRPr="006D0419">
        <w:rPr>
          <w:bCs/>
          <w:sz w:val="24"/>
        </w:rPr>
        <w:t>pour développer des applications web J2EE</w:t>
      </w:r>
      <w:r>
        <w:rPr>
          <w:bCs/>
          <w:sz w:val="24"/>
        </w:rPr>
        <w:t> ;</w:t>
      </w:r>
    </w:p>
    <w:p w:rsidR="0065209C" w:rsidRDefault="0065209C" w:rsidP="0065209C">
      <w:pPr>
        <w:pStyle w:val="ListParagraph"/>
        <w:numPr>
          <w:ilvl w:val="0"/>
          <w:numId w:val="18"/>
        </w:numPr>
        <w:spacing w:after="0"/>
        <w:rPr>
          <w:bCs/>
          <w:sz w:val="24"/>
        </w:rPr>
      </w:pPr>
      <w:r>
        <w:rPr>
          <w:bCs/>
          <w:sz w:val="24"/>
        </w:rPr>
        <w:t xml:space="preserve">environnements de développement Eclipse, </w:t>
      </w:r>
      <w:proofErr w:type="spellStart"/>
      <w:r>
        <w:rPr>
          <w:bCs/>
          <w:sz w:val="24"/>
        </w:rPr>
        <w:t>IntelliJ</w:t>
      </w:r>
      <w:proofErr w:type="spellEnd"/>
      <w:r>
        <w:rPr>
          <w:bCs/>
          <w:sz w:val="24"/>
        </w:rPr>
        <w:t xml:space="preserve"> IDEA ;</w:t>
      </w:r>
    </w:p>
    <w:p w:rsidR="0065209C" w:rsidRDefault="0065209C" w:rsidP="0065209C">
      <w:pPr>
        <w:pStyle w:val="ListParagraph"/>
        <w:numPr>
          <w:ilvl w:val="0"/>
          <w:numId w:val="18"/>
        </w:numPr>
        <w:spacing w:after="0"/>
        <w:rPr>
          <w:bCs/>
          <w:i/>
          <w:sz w:val="24"/>
        </w:rPr>
      </w:pPr>
      <w:r>
        <w:rPr>
          <w:bCs/>
          <w:sz w:val="24"/>
        </w:rPr>
        <w:t xml:space="preserve">serveurs d’application Apache </w:t>
      </w:r>
      <w:proofErr w:type="spellStart"/>
      <w:r>
        <w:rPr>
          <w:bCs/>
          <w:sz w:val="24"/>
        </w:rPr>
        <w:t>TomCat</w:t>
      </w:r>
      <w:proofErr w:type="spellEnd"/>
      <w:r>
        <w:rPr>
          <w:bCs/>
          <w:sz w:val="24"/>
        </w:rPr>
        <w:t xml:space="preserve"> et IBM WebSphere</w:t>
      </w:r>
      <w:r w:rsidR="00E433CB">
        <w:rPr>
          <w:bCs/>
          <w:sz w:val="24"/>
        </w:rPr>
        <w:t xml:space="preserve"> ;  </w:t>
      </w:r>
      <w:r w:rsidR="00E433CB">
        <w:rPr>
          <w:bCs/>
          <w:sz w:val="24"/>
        </w:rPr>
        <w:tab/>
      </w:r>
      <w:hyperlink r:id="rId10" w:history="1">
        <w:r w:rsidR="00407223" w:rsidRPr="00C077E9">
          <w:rPr>
            <w:rStyle w:val="Hyperlink"/>
            <w:bCs/>
            <w:i/>
            <w:sz w:val="24"/>
          </w:rPr>
          <w:t>https://www.mulesoft.com/tcat/tomcat-websphere</w:t>
        </w:r>
      </w:hyperlink>
    </w:p>
    <w:p w:rsidR="00407223" w:rsidRPr="00DE0EC1" w:rsidRDefault="00F84876" w:rsidP="0065209C">
      <w:pPr>
        <w:pStyle w:val="ListParagraph"/>
        <w:numPr>
          <w:ilvl w:val="0"/>
          <w:numId w:val="18"/>
        </w:numPr>
        <w:spacing w:after="0"/>
        <w:rPr>
          <w:bCs/>
          <w:i/>
          <w:sz w:val="24"/>
        </w:rPr>
      </w:pPr>
      <w:r>
        <w:rPr>
          <w:bCs/>
          <w:sz w:val="24"/>
        </w:rPr>
        <w:t>programmation mobile sur Android</w:t>
      </w:r>
    </w:p>
    <w:p w:rsidR="00394791" w:rsidRDefault="00394791" w:rsidP="00394791">
      <w:pPr>
        <w:pStyle w:val="ListParagraph"/>
        <w:spacing w:after="0"/>
        <w:ind w:left="0"/>
        <w:rPr>
          <w:b/>
          <w:sz w:val="24"/>
        </w:rPr>
      </w:pPr>
      <w:r w:rsidRPr="00394791">
        <w:rPr>
          <w:b/>
          <w:sz w:val="24"/>
        </w:rPr>
        <w:t>Réalisations</w:t>
      </w:r>
    </w:p>
    <w:p w:rsidR="00E200E8" w:rsidRPr="0065209C" w:rsidRDefault="00EF7CFF" w:rsidP="0065209C">
      <w:pPr>
        <w:pStyle w:val="ListParagraph"/>
        <w:numPr>
          <w:ilvl w:val="0"/>
          <w:numId w:val="17"/>
        </w:numPr>
        <w:spacing w:after="0"/>
        <w:rPr>
          <w:sz w:val="24"/>
        </w:rPr>
      </w:pPr>
      <w:r>
        <w:rPr>
          <w:sz w:val="24"/>
        </w:rPr>
        <w:t>s</w:t>
      </w:r>
      <w:r w:rsidR="009D1D45" w:rsidRPr="009D1D45">
        <w:rPr>
          <w:sz w:val="24"/>
        </w:rPr>
        <w:t>ervlet</w:t>
      </w:r>
      <w:r w:rsidR="009D1D45">
        <w:rPr>
          <w:sz w:val="24"/>
        </w:rPr>
        <w:t>s</w:t>
      </w:r>
      <w:r w:rsidR="00632077">
        <w:rPr>
          <w:sz w:val="24"/>
        </w:rPr>
        <w:t xml:space="preserve"> et page JSP</w:t>
      </w:r>
      <w:r w:rsidR="009D1D45" w:rsidRPr="009D1D45">
        <w:rPr>
          <w:sz w:val="24"/>
        </w:rPr>
        <w:t xml:space="preserve"> </w:t>
      </w:r>
      <w:r w:rsidR="00632077">
        <w:rPr>
          <w:sz w:val="24"/>
        </w:rPr>
        <w:t xml:space="preserve">pour l’application WEB avec le </w:t>
      </w:r>
      <w:r w:rsidR="00643FF2">
        <w:rPr>
          <w:sz w:val="24"/>
        </w:rPr>
        <w:t xml:space="preserve"> </w:t>
      </w:r>
      <w:proofErr w:type="spellStart"/>
      <w:r w:rsidR="00643FF2">
        <w:rPr>
          <w:sz w:val="24"/>
        </w:rPr>
        <w:t>Struts</w:t>
      </w:r>
      <w:proofErr w:type="spellEnd"/>
      <w:r w:rsidR="00643FF2">
        <w:rPr>
          <w:sz w:val="24"/>
        </w:rPr>
        <w:t xml:space="preserve"> (projet pro)</w:t>
      </w:r>
    </w:p>
    <w:p w:rsidR="004A19DA" w:rsidRDefault="00EF7CFF" w:rsidP="004A19DA">
      <w:pPr>
        <w:pStyle w:val="ListParagraph"/>
        <w:numPr>
          <w:ilvl w:val="0"/>
          <w:numId w:val="17"/>
        </w:numPr>
        <w:spacing w:after="0"/>
        <w:rPr>
          <w:sz w:val="24"/>
        </w:rPr>
      </w:pPr>
      <w:r>
        <w:rPr>
          <w:sz w:val="24"/>
        </w:rPr>
        <w:t>a</w:t>
      </w:r>
      <w:r w:rsidR="009D1D45">
        <w:rPr>
          <w:sz w:val="24"/>
        </w:rPr>
        <w:t xml:space="preserve">pplications Java </w:t>
      </w:r>
      <w:r w:rsidR="00D61D70">
        <w:rPr>
          <w:sz w:val="24"/>
        </w:rPr>
        <w:t xml:space="preserve">avec des </w:t>
      </w:r>
      <w:r w:rsidR="00D61D70" w:rsidRPr="00D61D70">
        <w:rPr>
          <w:sz w:val="24"/>
        </w:rPr>
        <w:t xml:space="preserve">interfaces graphiques </w:t>
      </w:r>
      <w:r w:rsidR="00D61D70">
        <w:rPr>
          <w:sz w:val="24"/>
        </w:rPr>
        <w:t>réalisées</w:t>
      </w:r>
      <w:r w:rsidR="009D1D45">
        <w:rPr>
          <w:sz w:val="24"/>
        </w:rPr>
        <w:t xml:space="preserve"> </w:t>
      </w:r>
      <w:r w:rsidR="00D61D70">
        <w:rPr>
          <w:sz w:val="24"/>
        </w:rPr>
        <w:t xml:space="preserve">en </w:t>
      </w:r>
      <w:r w:rsidR="00643FF2">
        <w:rPr>
          <w:sz w:val="24"/>
        </w:rPr>
        <w:t xml:space="preserve">utilisant la bibliothèque SWIFT </w:t>
      </w:r>
      <w:r w:rsidR="00643FF2">
        <w:rPr>
          <w:sz w:val="24"/>
        </w:rPr>
        <w:t>(projet pro</w:t>
      </w:r>
      <w:r w:rsidR="00643FF2">
        <w:rPr>
          <w:sz w:val="24"/>
        </w:rPr>
        <w:t xml:space="preserve"> et d’école</w:t>
      </w:r>
      <w:r w:rsidR="00643FF2">
        <w:rPr>
          <w:sz w:val="24"/>
        </w:rPr>
        <w:t>)</w:t>
      </w:r>
    </w:p>
    <w:p w:rsidR="00643FF2" w:rsidRPr="004A19DA" w:rsidRDefault="00EF7CFF" w:rsidP="004A19DA">
      <w:pPr>
        <w:pStyle w:val="ListParagraph"/>
        <w:numPr>
          <w:ilvl w:val="0"/>
          <w:numId w:val="17"/>
        </w:numPr>
        <w:spacing w:after="0"/>
        <w:rPr>
          <w:sz w:val="24"/>
        </w:rPr>
      </w:pPr>
      <w:r>
        <w:rPr>
          <w:sz w:val="24"/>
        </w:rPr>
        <w:t xml:space="preserve">application Android (projet </w:t>
      </w:r>
      <w:r>
        <w:rPr>
          <w:sz w:val="24"/>
        </w:rPr>
        <w:t>d’école</w:t>
      </w:r>
      <w:r>
        <w:rPr>
          <w:sz w:val="24"/>
        </w:rPr>
        <w:t>)</w:t>
      </w:r>
    </w:p>
    <w:p w:rsidR="00610B92" w:rsidRDefault="00DE0EC1" w:rsidP="00394791">
      <w:pPr>
        <w:pStyle w:val="ListParagraph"/>
        <w:spacing w:after="0"/>
        <w:ind w:left="0"/>
        <w:rPr>
          <w:bCs/>
          <w:sz w:val="24"/>
        </w:rPr>
      </w:pPr>
      <w:r w:rsidRPr="00E27F0D">
        <w:rPr>
          <w:b/>
          <w:sz w:val="24"/>
        </w:rPr>
        <w:t>Axes d’évolution</w:t>
      </w:r>
      <w:r>
        <w:rPr>
          <w:b/>
          <w:sz w:val="24"/>
        </w:rPr>
        <w:t xml:space="preserve">. </w:t>
      </w:r>
      <w:r>
        <w:rPr>
          <w:bCs/>
          <w:sz w:val="24"/>
        </w:rPr>
        <w:t xml:space="preserve">Le monde du Java est immense et il n’y a pas des limites dans son </w:t>
      </w:r>
      <w:r w:rsidR="00537AE6">
        <w:rPr>
          <w:bCs/>
          <w:sz w:val="24"/>
        </w:rPr>
        <w:t>perfectionnement</w:t>
      </w:r>
      <w:r w:rsidR="00610B92">
        <w:rPr>
          <w:bCs/>
          <w:sz w:val="24"/>
        </w:rPr>
        <w:t xml:space="preserve"> permanent</w:t>
      </w:r>
      <w:r>
        <w:rPr>
          <w:bCs/>
          <w:sz w:val="24"/>
        </w:rPr>
        <w:t xml:space="preserve">. </w:t>
      </w:r>
      <w:r w:rsidR="00610B92">
        <w:rPr>
          <w:bCs/>
          <w:sz w:val="24"/>
        </w:rPr>
        <w:t xml:space="preserve">Néanmoins je </w:t>
      </w:r>
      <w:r w:rsidR="00610B92" w:rsidRPr="00610B92">
        <w:rPr>
          <w:bCs/>
          <w:sz w:val="24"/>
        </w:rPr>
        <w:t>déterminerais</w:t>
      </w:r>
      <w:r w:rsidR="00610B92">
        <w:rPr>
          <w:bCs/>
          <w:sz w:val="24"/>
        </w:rPr>
        <w:t xml:space="preserve"> </w:t>
      </w:r>
      <w:r w:rsidR="004D3559">
        <w:rPr>
          <w:bCs/>
          <w:sz w:val="24"/>
        </w:rPr>
        <w:t>comme m</w:t>
      </w:r>
      <w:r w:rsidR="00610B92" w:rsidRPr="00610B92">
        <w:rPr>
          <w:bCs/>
          <w:sz w:val="24"/>
        </w:rPr>
        <w:t xml:space="preserve">es priorités </w:t>
      </w:r>
      <w:r w:rsidR="00537AE6">
        <w:rPr>
          <w:bCs/>
          <w:sz w:val="24"/>
        </w:rPr>
        <w:t>dans l’apprentissage du Java :</w:t>
      </w:r>
      <w:r w:rsidR="00610B92">
        <w:rPr>
          <w:bCs/>
          <w:sz w:val="24"/>
        </w:rPr>
        <w:t xml:space="preserve"> l’usage </w:t>
      </w:r>
      <w:r w:rsidR="004D3559" w:rsidRPr="004D3559">
        <w:rPr>
          <w:bCs/>
          <w:sz w:val="24"/>
        </w:rPr>
        <w:t>adéquat</w:t>
      </w:r>
      <w:r w:rsidR="004D3559">
        <w:rPr>
          <w:bCs/>
          <w:sz w:val="24"/>
        </w:rPr>
        <w:t xml:space="preserve"> </w:t>
      </w:r>
      <w:r w:rsidR="004D3559">
        <w:rPr>
          <w:bCs/>
          <w:sz w:val="24"/>
        </w:rPr>
        <w:lastRenderedPageBreak/>
        <w:t xml:space="preserve">des design patterns, maitrise de la programmation </w:t>
      </w:r>
      <w:r w:rsidR="002B05D4" w:rsidRPr="002B05D4">
        <w:rPr>
          <w:bCs/>
          <w:sz w:val="24"/>
        </w:rPr>
        <w:t>parallèle et concurrente</w:t>
      </w:r>
      <w:r w:rsidR="002B05D4">
        <w:rPr>
          <w:bCs/>
          <w:sz w:val="24"/>
        </w:rPr>
        <w:t xml:space="preserve"> (dans l’environnement </w:t>
      </w:r>
      <w:r w:rsidR="002B05D4">
        <w:rPr>
          <w:bCs/>
          <w:i/>
          <w:sz w:val="24"/>
        </w:rPr>
        <w:t xml:space="preserve">multi </w:t>
      </w:r>
      <w:r w:rsidR="002B05D4" w:rsidRPr="002B05D4">
        <w:rPr>
          <w:bCs/>
          <w:i/>
          <w:sz w:val="24"/>
        </w:rPr>
        <w:t>thread</w:t>
      </w:r>
      <w:r w:rsidR="002B05D4">
        <w:rPr>
          <w:bCs/>
          <w:i/>
          <w:sz w:val="24"/>
        </w:rPr>
        <w:t>ing</w:t>
      </w:r>
      <w:r w:rsidR="002B05D4" w:rsidRPr="002B05D4">
        <w:rPr>
          <w:bCs/>
          <w:sz w:val="24"/>
        </w:rPr>
        <w:t>)</w:t>
      </w:r>
      <w:r w:rsidR="002B05D4">
        <w:rPr>
          <w:bCs/>
          <w:sz w:val="24"/>
        </w:rPr>
        <w:t>, maitrise des techniques de la programmation fonctionnelle dans Java 8.</w:t>
      </w:r>
    </w:p>
    <w:p w:rsidR="00DE0EC1" w:rsidRDefault="00DE0EC1" w:rsidP="00394791">
      <w:pPr>
        <w:pStyle w:val="ListParagraph"/>
        <w:spacing w:after="0"/>
        <w:ind w:left="0"/>
        <w:rPr>
          <w:sz w:val="24"/>
        </w:rPr>
      </w:pPr>
    </w:p>
    <w:p w:rsidR="0079186E" w:rsidRPr="00B90102" w:rsidRDefault="0079186E" w:rsidP="00652E5C">
      <w:pPr>
        <w:pStyle w:val="ListParagraph"/>
        <w:spacing w:after="0"/>
        <w:ind w:left="0"/>
        <w:rPr>
          <w:sz w:val="24"/>
        </w:rPr>
      </w:pPr>
      <w:r>
        <w:rPr>
          <w:sz w:val="24"/>
        </w:rPr>
        <w:t xml:space="preserve">Cette compétence est utilisée dans </w:t>
      </w:r>
      <w:r w:rsidR="004A19DA">
        <w:rPr>
          <w:sz w:val="24"/>
        </w:rPr>
        <w:t>le p</w:t>
      </w:r>
      <w:r w:rsidR="004A19DA" w:rsidRPr="004A19DA">
        <w:rPr>
          <w:sz w:val="24"/>
        </w:rPr>
        <w:t>rojet professionnel</w:t>
      </w:r>
      <w:r w:rsidR="004A19DA">
        <w:rPr>
          <w:sz w:val="24"/>
        </w:rPr>
        <w:t xml:space="preserve"> –« </w:t>
      </w:r>
      <w:r w:rsidR="004A19DA" w:rsidRPr="00016C52">
        <w:rPr>
          <w:sz w:val="24"/>
        </w:rPr>
        <w:t>site</w:t>
      </w:r>
      <w:r w:rsidR="004A19DA">
        <w:rPr>
          <w:b/>
          <w:sz w:val="24"/>
        </w:rPr>
        <w:t xml:space="preserve"> </w:t>
      </w:r>
      <w:r w:rsidR="004A19DA" w:rsidRPr="00016C52">
        <w:rPr>
          <w:sz w:val="24"/>
        </w:rPr>
        <w:t>Web</w:t>
      </w:r>
      <w:r w:rsidR="004A19DA">
        <w:rPr>
          <w:sz w:val="24"/>
        </w:rPr>
        <w:t xml:space="preserve"> en J2EE »</w:t>
      </w:r>
    </w:p>
    <w:p w:rsidR="00652E5C" w:rsidRPr="007A50F8" w:rsidRDefault="00652E5C" w:rsidP="00652E5C">
      <w:pPr>
        <w:pStyle w:val="ListParagraph"/>
        <w:spacing w:after="0"/>
        <w:ind w:left="0"/>
        <w:rPr>
          <w:sz w:val="24"/>
          <w:lang w:val="ru-RU"/>
        </w:rPr>
      </w:pPr>
    </w:p>
    <w:p w:rsidR="0076616A" w:rsidRDefault="0076616A" w:rsidP="00652E5C">
      <w:pPr>
        <w:pStyle w:val="ListParagraph"/>
        <w:spacing w:after="0"/>
        <w:ind w:left="0"/>
        <w:rPr>
          <w:sz w:val="24"/>
        </w:rPr>
      </w:pPr>
    </w:p>
    <w:p w:rsidR="0076616A" w:rsidRDefault="0076616A" w:rsidP="001C46D4">
      <w:pPr>
        <w:pStyle w:val="Heading2"/>
      </w:pPr>
      <w:bookmarkStart w:id="106" w:name="_Toc501921930"/>
      <w:r>
        <w:t>Compétence technique « Programmation en JavaScript</w:t>
      </w:r>
      <w:r w:rsidRPr="00394791">
        <w:t> </w:t>
      </w:r>
      <w:r>
        <w:t>»</w:t>
      </w:r>
      <w:bookmarkEnd w:id="106"/>
    </w:p>
    <w:p w:rsidR="0076616A" w:rsidRDefault="0076616A" w:rsidP="0076616A">
      <w:pPr>
        <w:pStyle w:val="ListParagraph"/>
        <w:spacing w:after="0"/>
        <w:ind w:left="0"/>
        <w:rPr>
          <w:b/>
          <w:bCs/>
          <w:sz w:val="24"/>
        </w:rPr>
      </w:pPr>
      <w:r>
        <w:rPr>
          <w:b/>
          <w:bCs/>
          <w:sz w:val="24"/>
        </w:rPr>
        <w:t>Présentation</w:t>
      </w:r>
    </w:p>
    <w:p w:rsidR="0076616A" w:rsidRDefault="004B1726" w:rsidP="0076616A">
      <w:pPr>
        <w:pStyle w:val="ListParagraph"/>
        <w:spacing w:after="0"/>
        <w:ind w:left="0"/>
        <w:rPr>
          <w:b/>
          <w:bCs/>
          <w:sz w:val="24"/>
        </w:rPr>
      </w:pPr>
      <w:r>
        <w:rPr>
          <w:sz w:val="24"/>
        </w:rPr>
        <w:t xml:space="preserve">Aux </w:t>
      </w:r>
      <w:r w:rsidR="0006393B">
        <w:rPr>
          <w:sz w:val="24"/>
        </w:rPr>
        <w:t>année</w:t>
      </w:r>
      <w:r>
        <w:rPr>
          <w:sz w:val="24"/>
        </w:rPr>
        <w:t>s</w:t>
      </w:r>
      <w:r w:rsidR="0006393B">
        <w:rPr>
          <w:sz w:val="24"/>
        </w:rPr>
        <w:t xml:space="preserve"> 90 </w:t>
      </w:r>
      <w:r>
        <w:rPr>
          <w:sz w:val="24"/>
        </w:rPr>
        <w:t xml:space="preserve">et </w:t>
      </w:r>
      <w:r w:rsidR="0006393B">
        <w:rPr>
          <w:sz w:val="24"/>
        </w:rPr>
        <w:t xml:space="preserve">début des années 2000 l’usage du JavaScript se limitait à l’animation </w:t>
      </w:r>
      <w:r w:rsidR="00995C63">
        <w:rPr>
          <w:sz w:val="24"/>
        </w:rPr>
        <w:t>des éléments de formulaire</w:t>
      </w:r>
      <w:r>
        <w:rPr>
          <w:sz w:val="24"/>
        </w:rPr>
        <w:t>s</w:t>
      </w:r>
      <w:r w:rsidR="00995C63">
        <w:rPr>
          <w:sz w:val="24"/>
        </w:rPr>
        <w:t xml:space="preserve"> sur une page web. </w:t>
      </w:r>
      <w:r w:rsidR="00995C63" w:rsidRPr="00995C63">
        <w:rPr>
          <w:sz w:val="24"/>
        </w:rPr>
        <w:t>Aujourd’</w:t>
      </w:r>
      <w:r w:rsidR="00995C63">
        <w:rPr>
          <w:sz w:val="24"/>
        </w:rPr>
        <w:t xml:space="preserve">hui, ce langage est omniprésent dans les applications web, </w:t>
      </w:r>
      <w:proofErr w:type="gramStart"/>
      <w:r w:rsidR="00995C63" w:rsidRPr="00995C63">
        <w:rPr>
          <w:sz w:val="24"/>
        </w:rPr>
        <w:t>systèmes d'exploitations</w:t>
      </w:r>
      <w:proofErr w:type="gramEnd"/>
      <w:r w:rsidR="00995C63" w:rsidRPr="00995C63">
        <w:rPr>
          <w:sz w:val="24"/>
        </w:rPr>
        <w:t>, mobiles, systèmes embarqués</w:t>
      </w:r>
      <w:r w:rsidR="00356021">
        <w:rPr>
          <w:sz w:val="24"/>
        </w:rPr>
        <w:t>.</w:t>
      </w:r>
      <w:r w:rsidR="00356021" w:rsidRPr="00356021">
        <w:rPr>
          <w:sz w:val="24"/>
        </w:rPr>
        <w:t xml:space="preserve"> </w:t>
      </w:r>
      <w:r w:rsidR="00995C63">
        <w:rPr>
          <w:sz w:val="24"/>
        </w:rPr>
        <w:t>C’</w:t>
      </w:r>
      <w:r w:rsidR="00995C63" w:rsidRPr="0076616A">
        <w:rPr>
          <w:sz w:val="24"/>
        </w:rPr>
        <w:t>est</w:t>
      </w:r>
      <w:r w:rsidR="0076616A" w:rsidRPr="0076616A">
        <w:rPr>
          <w:sz w:val="24"/>
        </w:rPr>
        <w:t xml:space="preserve"> le langage le plus utilisé sur </w:t>
      </w:r>
      <w:proofErr w:type="spellStart"/>
      <w:r w:rsidR="0076616A" w:rsidRPr="0076616A">
        <w:rPr>
          <w:sz w:val="24"/>
        </w:rPr>
        <w:t>Github</w:t>
      </w:r>
      <w:proofErr w:type="spellEnd"/>
      <w:r w:rsidR="0076616A">
        <w:rPr>
          <w:sz w:val="24"/>
        </w:rPr>
        <w:t xml:space="preserve"> &lt; </w:t>
      </w:r>
      <w:hyperlink r:id="rId11" w:history="1">
        <w:r w:rsidR="0076616A" w:rsidRPr="00AA05FA">
          <w:rPr>
            <w:rStyle w:val="Hyperlink"/>
            <w:b/>
            <w:bCs/>
            <w:sz w:val="24"/>
          </w:rPr>
          <w:t>http://githut.info/</w:t>
        </w:r>
      </w:hyperlink>
      <w:r w:rsidR="0076616A">
        <w:rPr>
          <w:b/>
          <w:bCs/>
          <w:sz w:val="24"/>
        </w:rPr>
        <w:t xml:space="preserve"> &gt;.</w:t>
      </w:r>
    </w:p>
    <w:p w:rsidR="00995C63" w:rsidRDefault="00995C63" w:rsidP="00995C63">
      <w:pPr>
        <w:pStyle w:val="ListParagraph"/>
        <w:spacing w:after="0"/>
        <w:ind w:left="0"/>
        <w:rPr>
          <w:bCs/>
          <w:sz w:val="24"/>
        </w:rPr>
      </w:pPr>
      <w:r w:rsidRPr="006D7189">
        <w:rPr>
          <w:b/>
          <w:bCs/>
          <w:sz w:val="24"/>
        </w:rPr>
        <w:t>Mise en contexte</w:t>
      </w:r>
      <w:r>
        <w:rPr>
          <w:b/>
          <w:bCs/>
          <w:sz w:val="24"/>
        </w:rPr>
        <w:t>.</w:t>
      </w:r>
      <w:r>
        <w:rPr>
          <w:bCs/>
          <w:sz w:val="24"/>
        </w:rPr>
        <w:t xml:space="preserve"> </w:t>
      </w:r>
    </w:p>
    <w:p w:rsidR="00083898" w:rsidRDefault="00083898" w:rsidP="00652E5C">
      <w:pPr>
        <w:pStyle w:val="ListParagraph"/>
        <w:spacing w:after="0"/>
        <w:ind w:left="0"/>
        <w:rPr>
          <w:bCs/>
          <w:sz w:val="24"/>
        </w:rPr>
      </w:pPr>
      <w:r>
        <w:rPr>
          <w:bCs/>
          <w:sz w:val="24"/>
        </w:rPr>
        <w:t xml:space="preserve">Lors mes </w:t>
      </w:r>
      <w:r w:rsidR="00867167">
        <w:rPr>
          <w:bCs/>
          <w:sz w:val="24"/>
        </w:rPr>
        <w:t>études</w:t>
      </w:r>
      <w:r>
        <w:rPr>
          <w:bCs/>
          <w:sz w:val="24"/>
        </w:rPr>
        <w:t xml:space="preserve"> j’ai reçu la première expérience de la programmation en JavaScript couplé avec telles </w:t>
      </w:r>
      <w:r w:rsidRPr="00083898">
        <w:rPr>
          <w:bCs/>
          <w:sz w:val="24"/>
        </w:rPr>
        <w:t>technos</w:t>
      </w:r>
      <w:r>
        <w:rPr>
          <w:bCs/>
          <w:sz w:val="24"/>
        </w:rPr>
        <w:t xml:space="preserve"> comme :</w:t>
      </w:r>
    </w:p>
    <w:p w:rsidR="00083898" w:rsidRDefault="003A7B70" w:rsidP="00083898">
      <w:pPr>
        <w:pStyle w:val="ListParagraph"/>
        <w:numPr>
          <w:ilvl w:val="0"/>
          <w:numId w:val="12"/>
        </w:numPr>
        <w:spacing w:after="0"/>
        <w:rPr>
          <w:bCs/>
          <w:sz w:val="24"/>
        </w:rPr>
      </w:pPr>
      <w:proofErr w:type="spellStart"/>
      <w:r>
        <w:rPr>
          <w:bCs/>
          <w:sz w:val="24"/>
        </w:rPr>
        <w:t>framework</w:t>
      </w:r>
      <w:proofErr w:type="spellEnd"/>
      <w:r>
        <w:rPr>
          <w:bCs/>
          <w:sz w:val="24"/>
        </w:rPr>
        <w:t xml:space="preserve"> </w:t>
      </w:r>
      <w:proofErr w:type="spellStart"/>
      <w:r w:rsidR="00F71D92">
        <w:rPr>
          <w:bCs/>
          <w:sz w:val="24"/>
        </w:rPr>
        <w:t>Angular</w:t>
      </w:r>
      <w:proofErr w:type="spellEnd"/>
      <w:r w:rsidR="00A43164">
        <w:rPr>
          <w:bCs/>
          <w:sz w:val="24"/>
        </w:rPr>
        <w:t xml:space="preserve"> (</w:t>
      </w:r>
      <w:r w:rsidR="00083898">
        <w:rPr>
          <w:bCs/>
          <w:sz w:val="24"/>
        </w:rPr>
        <w:t>côté client</w:t>
      </w:r>
      <w:r w:rsidR="00A43164">
        <w:rPr>
          <w:bCs/>
          <w:sz w:val="24"/>
        </w:rPr>
        <w:t>)</w:t>
      </w:r>
    </w:p>
    <w:p w:rsidR="00083898" w:rsidRDefault="003A7B70" w:rsidP="00083898">
      <w:pPr>
        <w:pStyle w:val="ListParagraph"/>
        <w:numPr>
          <w:ilvl w:val="0"/>
          <w:numId w:val="12"/>
        </w:numPr>
        <w:spacing w:after="0"/>
        <w:rPr>
          <w:bCs/>
          <w:sz w:val="24"/>
        </w:rPr>
      </w:pPr>
      <w:r w:rsidRPr="003A7B70">
        <w:rPr>
          <w:bCs/>
          <w:sz w:val="24"/>
        </w:rPr>
        <w:t>une plateforme de dév</w:t>
      </w:r>
      <w:r>
        <w:rPr>
          <w:bCs/>
          <w:sz w:val="24"/>
        </w:rPr>
        <w:t>el</w:t>
      </w:r>
      <w:r w:rsidRPr="003A7B70">
        <w:rPr>
          <w:bCs/>
          <w:sz w:val="24"/>
        </w:rPr>
        <w:t>oppement</w:t>
      </w:r>
      <w:r>
        <w:rPr>
          <w:bCs/>
          <w:sz w:val="24"/>
        </w:rPr>
        <w:t xml:space="preserve"> </w:t>
      </w:r>
      <w:r w:rsidR="004B1726">
        <w:rPr>
          <w:bCs/>
          <w:sz w:val="24"/>
        </w:rPr>
        <w:t>Node.js</w:t>
      </w:r>
      <w:r w:rsidR="00A43164">
        <w:rPr>
          <w:bCs/>
          <w:sz w:val="24"/>
        </w:rPr>
        <w:t xml:space="preserve"> (</w:t>
      </w:r>
      <w:r w:rsidR="00083898">
        <w:rPr>
          <w:bCs/>
          <w:sz w:val="24"/>
        </w:rPr>
        <w:t>côté serveur</w:t>
      </w:r>
      <w:r w:rsidR="00A43164">
        <w:rPr>
          <w:bCs/>
          <w:sz w:val="24"/>
        </w:rPr>
        <w:t>)</w:t>
      </w:r>
    </w:p>
    <w:p w:rsidR="00A43164" w:rsidRDefault="00A43164" w:rsidP="00A43164">
      <w:pPr>
        <w:pStyle w:val="ListParagraph"/>
        <w:numPr>
          <w:ilvl w:val="0"/>
          <w:numId w:val="12"/>
        </w:numPr>
        <w:spacing w:after="0"/>
        <w:rPr>
          <w:bCs/>
          <w:sz w:val="24"/>
        </w:rPr>
      </w:pPr>
      <w:proofErr w:type="spellStart"/>
      <w:r>
        <w:rPr>
          <w:bCs/>
          <w:sz w:val="24"/>
        </w:rPr>
        <w:t>framework</w:t>
      </w:r>
      <w:proofErr w:type="spellEnd"/>
      <w:r>
        <w:rPr>
          <w:bCs/>
          <w:sz w:val="24"/>
        </w:rPr>
        <w:t xml:space="preserve"> </w:t>
      </w:r>
      <w:r w:rsidRPr="00A43164">
        <w:rPr>
          <w:bCs/>
          <w:sz w:val="24"/>
        </w:rPr>
        <w:t>Babylon.js</w:t>
      </w:r>
      <w:r>
        <w:rPr>
          <w:bCs/>
          <w:sz w:val="24"/>
        </w:rPr>
        <w:t xml:space="preserve"> (permet la construction des graphiques 3D en JavaScript)</w:t>
      </w:r>
    </w:p>
    <w:p w:rsidR="00A43164" w:rsidRDefault="00A43164" w:rsidP="00A43164">
      <w:pPr>
        <w:spacing w:after="0"/>
        <w:rPr>
          <w:bCs/>
          <w:sz w:val="24"/>
        </w:rPr>
      </w:pPr>
      <w:r>
        <w:rPr>
          <w:bCs/>
          <w:sz w:val="24"/>
        </w:rPr>
        <w:t xml:space="preserve">En milieu professionnel lors mon alternance j’ai utilisé JavaScript et ces </w:t>
      </w:r>
      <w:proofErr w:type="spellStart"/>
      <w:r w:rsidR="00F71D92">
        <w:rPr>
          <w:bCs/>
          <w:sz w:val="24"/>
        </w:rPr>
        <w:t>libraries</w:t>
      </w:r>
      <w:proofErr w:type="spellEnd"/>
      <w:r>
        <w:rPr>
          <w:bCs/>
          <w:sz w:val="24"/>
        </w:rPr>
        <w:t xml:space="preserve"> JQuery, YUI, la technique AJAX pour la création des pages web </w:t>
      </w:r>
      <w:r w:rsidRPr="00A43164">
        <w:rPr>
          <w:bCs/>
          <w:sz w:val="24"/>
        </w:rPr>
        <w:t>dynamiques</w:t>
      </w:r>
      <w:r>
        <w:rPr>
          <w:bCs/>
          <w:sz w:val="24"/>
        </w:rPr>
        <w:t>.</w:t>
      </w:r>
    </w:p>
    <w:p w:rsidR="00F84876" w:rsidRPr="00A43164" w:rsidRDefault="00F84876" w:rsidP="00A43164">
      <w:pPr>
        <w:spacing w:after="0"/>
        <w:rPr>
          <w:bCs/>
          <w:sz w:val="24"/>
        </w:rPr>
      </w:pPr>
    </w:p>
    <w:p w:rsidR="004B1726" w:rsidRDefault="004B1726" w:rsidP="004B1726">
      <w:pPr>
        <w:pStyle w:val="ListParagraph"/>
        <w:spacing w:after="0"/>
        <w:ind w:left="0"/>
        <w:rPr>
          <w:bCs/>
          <w:sz w:val="24"/>
        </w:rPr>
      </w:pPr>
      <w:r w:rsidRPr="00E27F0D">
        <w:rPr>
          <w:b/>
          <w:sz w:val="24"/>
        </w:rPr>
        <w:t>Axes d’évolution</w:t>
      </w:r>
      <w:r>
        <w:rPr>
          <w:b/>
          <w:sz w:val="24"/>
        </w:rPr>
        <w:t xml:space="preserve">. </w:t>
      </w:r>
    </w:p>
    <w:p w:rsidR="00F71D92" w:rsidRDefault="00F71D92" w:rsidP="00652E5C">
      <w:pPr>
        <w:pStyle w:val="ListParagraph"/>
        <w:spacing w:after="0"/>
        <w:ind w:left="0"/>
        <w:rPr>
          <w:sz w:val="24"/>
        </w:rPr>
      </w:pPr>
      <w:r>
        <w:rPr>
          <w:bCs/>
          <w:sz w:val="24"/>
        </w:rPr>
        <w:t xml:space="preserve">C’est le langage à fort potentiel et </w:t>
      </w:r>
      <w:r>
        <w:rPr>
          <w:sz w:val="24"/>
        </w:rPr>
        <w:t>des nouveautés d</w:t>
      </w:r>
      <w:r w:rsidRPr="00356021">
        <w:rPr>
          <w:sz w:val="24"/>
        </w:rPr>
        <w:t xml:space="preserve">ans </w:t>
      </w:r>
      <w:r>
        <w:rPr>
          <w:sz w:val="24"/>
        </w:rPr>
        <w:t xml:space="preserve">le monde du JavaScript arrivent </w:t>
      </w:r>
      <w:r w:rsidRPr="00356021">
        <w:rPr>
          <w:sz w:val="24"/>
        </w:rPr>
        <w:t>quotidienne</w:t>
      </w:r>
      <w:r>
        <w:rPr>
          <w:sz w:val="24"/>
        </w:rPr>
        <w:t xml:space="preserve">ment. </w:t>
      </w:r>
    </w:p>
    <w:p w:rsidR="004B1726" w:rsidRPr="004B1726" w:rsidRDefault="00F71D92" w:rsidP="00652E5C">
      <w:pPr>
        <w:pStyle w:val="ListParagraph"/>
        <w:spacing w:after="0"/>
        <w:ind w:left="0"/>
        <w:rPr>
          <w:bCs/>
          <w:sz w:val="24"/>
        </w:rPr>
      </w:pPr>
      <w:r>
        <w:rPr>
          <w:sz w:val="24"/>
        </w:rPr>
        <w:t xml:space="preserve">J’aimerai bien approfondir mes connaissances en </w:t>
      </w:r>
      <w:proofErr w:type="spellStart"/>
      <w:r>
        <w:rPr>
          <w:sz w:val="24"/>
        </w:rPr>
        <w:t>frameworks</w:t>
      </w:r>
      <w:proofErr w:type="spellEnd"/>
      <w:r>
        <w:rPr>
          <w:sz w:val="24"/>
        </w:rPr>
        <w:t xml:space="preserve"> </w:t>
      </w:r>
      <w:proofErr w:type="spellStart"/>
      <w:r>
        <w:rPr>
          <w:bCs/>
          <w:sz w:val="24"/>
        </w:rPr>
        <w:t>Angular</w:t>
      </w:r>
      <w:proofErr w:type="spellEnd"/>
      <w:r>
        <w:rPr>
          <w:bCs/>
          <w:sz w:val="24"/>
        </w:rPr>
        <w:t xml:space="preserve"> et Node.js et </w:t>
      </w:r>
      <w:r>
        <w:rPr>
          <w:sz w:val="24"/>
        </w:rPr>
        <w:t>utiliser ces techniques couplées avec l'écosystème du Java.</w:t>
      </w:r>
    </w:p>
    <w:p w:rsidR="004B1726" w:rsidRPr="00B90102" w:rsidRDefault="004B1726" w:rsidP="004B1726">
      <w:pPr>
        <w:pStyle w:val="ListParagraph"/>
        <w:spacing w:after="0"/>
        <w:ind w:left="0"/>
        <w:rPr>
          <w:sz w:val="24"/>
        </w:rPr>
      </w:pPr>
      <w:r>
        <w:rPr>
          <w:sz w:val="24"/>
        </w:rPr>
        <w:t>Cette compétence est utilisée dans le p</w:t>
      </w:r>
      <w:r w:rsidRPr="004A19DA">
        <w:rPr>
          <w:sz w:val="24"/>
        </w:rPr>
        <w:t>rojet professionnel</w:t>
      </w:r>
      <w:r>
        <w:rPr>
          <w:sz w:val="24"/>
        </w:rPr>
        <w:t xml:space="preserve"> –« </w:t>
      </w:r>
      <w:r w:rsidRPr="00016C52">
        <w:rPr>
          <w:sz w:val="24"/>
        </w:rPr>
        <w:t>site</w:t>
      </w:r>
      <w:r>
        <w:rPr>
          <w:b/>
          <w:sz w:val="24"/>
        </w:rPr>
        <w:t xml:space="preserve"> </w:t>
      </w:r>
      <w:r w:rsidRPr="00016C52">
        <w:rPr>
          <w:sz w:val="24"/>
        </w:rPr>
        <w:t>Web</w:t>
      </w:r>
      <w:r>
        <w:rPr>
          <w:sz w:val="24"/>
        </w:rPr>
        <w:t xml:space="preserve"> en J2EE »</w:t>
      </w:r>
    </w:p>
    <w:p w:rsidR="0076616A" w:rsidRDefault="0076616A" w:rsidP="00652E5C">
      <w:pPr>
        <w:pStyle w:val="ListParagraph"/>
        <w:spacing w:after="0"/>
        <w:ind w:left="0"/>
        <w:rPr>
          <w:sz w:val="24"/>
        </w:rPr>
      </w:pPr>
    </w:p>
    <w:p w:rsidR="004B1726" w:rsidRDefault="004B1726" w:rsidP="00652E5C">
      <w:pPr>
        <w:pStyle w:val="ListParagraph"/>
        <w:spacing w:after="0"/>
        <w:ind w:left="0"/>
        <w:rPr>
          <w:sz w:val="24"/>
        </w:rPr>
      </w:pPr>
    </w:p>
    <w:p w:rsidR="004B1726" w:rsidRPr="008E2129" w:rsidRDefault="008E2129" w:rsidP="008E2129">
      <w:pPr>
        <w:pStyle w:val="Heading2"/>
      </w:pPr>
      <w:r>
        <w:t>Compétence technique  « </w:t>
      </w:r>
      <w:r w:rsidRPr="008E2129">
        <w:t>Développement WEB en J2EE</w:t>
      </w:r>
      <w:r>
        <w:t> »</w:t>
      </w:r>
    </w:p>
    <w:p w:rsidR="006D0419" w:rsidRDefault="001C46D4" w:rsidP="00D969F2">
      <w:pPr>
        <w:pStyle w:val="ListParagraph"/>
        <w:spacing w:after="0"/>
        <w:ind w:left="0"/>
        <w:rPr>
          <w:b/>
          <w:bCs/>
          <w:sz w:val="24"/>
        </w:rPr>
      </w:pPr>
      <w:r>
        <w:rPr>
          <w:rStyle w:val="Heading2Char"/>
        </w:rPr>
        <w:tab/>
      </w:r>
      <w:r w:rsidR="00D969F2">
        <w:rPr>
          <w:b/>
          <w:bCs/>
          <w:sz w:val="24"/>
        </w:rPr>
        <w:t>Présentation.</w:t>
      </w:r>
    </w:p>
    <w:p w:rsidR="00B90102" w:rsidRPr="00D969F2" w:rsidRDefault="00657D48" w:rsidP="00D969F2">
      <w:pPr>
        <w:pStyle w:val="ListParagraph"/>
        <w:spacing w:after="0"/>
        <w:ind w:left="0"/>
        <w:rPr>
          <w:b/>
          <w:sz w:val="24"/>
        </w:rPr>
      </w:pPr>
      <w:r w:rsidRPr="00657D48">
        <w:rPr>
          <w:bCs/>
          <w:sz w:val="24"/>
        </w:rPr>
        <w:t>La technologie Java est à la base d</w:t>
      </w:r>
      <w:r w:rsidR="00EF7CFF">
        <w:rPr>
          <w:bCs/>
          <w:sz w:val="24"/>
        </w:rPr>
        <w:t xml:space="preserve">’une grande quantité </w:t>
      </w:r>
      <w:r w:rsidRPr="00657D48">
        <w:rPr>
          <w:bCs/>
          <w:sz w:val="24"/>
        </w:rPr>
        <w:t>des applications en réseau et elle est exploitée dans le monde entier pour développer et fournir des applications mobiles et imbriquées, des jeux, du contenu Web et des logiciels d'entreprise.</w:t>
      </w:r>
      <w:r>
        <w:rPr>
          <w:bCs/>
          <w:sz w:val="24"/>
        </w:rPr>
        <w:t xml:space="preserve"> La p</w:t>
      </w:r>
      <w:r w:rsidR="001C6126" w:rsidRPr="001C6126">
        <w:rPr>
          <w:bCs/>
          <w:sz w:val="24"/>
        </w:rPr>
        <w:t>lat</w:t>
      </w:r>
      <w:r w:rsidR="001C6126">
        <w:rPr>
          <w:bCs/>
          <w:sz w:val="24"/>
        </w:rPr>
        <w:t>e</w:t>
      </w:r>
      <w:r>
        <w:rPr>
          <w:bCs/>
          <w:sz w:val="24"/>
        </w:rPr>
        <w:t>-</w:t>
      </w:r>
      <w:r w:rsidR="001C6126" w:rsidRPr="001C6126">
        <w:rPr>
          <w:bCs/>
          <w:sz w:val="24"/>
        </w:rPr>
        <w:t>forme</w:t>
      </w:r>
      <w:r w:rsidR="001C6126">
        <w:rPr>
          <w:b/>
          <w:bCs/>
          <w:sz w:val="24"/>
        </w:rPr>
        <w:t xml:space="preserve"> </w:t>
      </w:r>
      <w:r w:rsidR="00C559FA">
        <w:rPr>
          <w:bCs/>
          <w:sz w:val="24"/>
        </w:rPr>
        <w:t>Java Enterprise Edition (J2EE)</w:t>
      </w:r>
      <w:r w:rsidR="00AA0F08">
        <w:rPr>
          <w:bCs/>
          <w:sz w:val="24"/>
        </w:rPr>
        <w:t xml:space="preserve"> </w:t>
      </w:r>
      <w:r w:rsidR="002876A4">
        <w:rPr>
          <w:bCs/>
          <w:sz w:val="24"/>
        </w:rPr>
        <w:t>est la spécification</w:t>
      </w:r>
      <w:r w:rsidR="00AA0F08">
        <w:rPr>
          <w:bCs/>
          <w:sz w:val="24"/>
        </w:rPr>
        <w:t xml:space="preserve"> de Java destinés à l’hébergement, exécution, tests des applications d’entreprises.</w:t>
      </w:r>
      <w:r w:rsidR="00D969F2">
        <w:rPr>
          <w:b/>
          <w:bCs/>
          <w:sz w:val="24"/>
        </w:rPr>
        <w:br/>
      </w:r>
      <w:r w:rsidR="00D969F2" w:rsidRPr="006D7189">
        <w:rPr>
          <w:b/>
          <w:bCs/>
          <w:sz w:val="24"/>
        </w:rPr>
        <w:t>Mise en contexte</w:t>
      </w:r>
      <w:r w:rsidR="00D969F2">
        <w:rPr>
          <w:b/>
          <w:bCs/>
          <w:sz w:val="24"/>
        </w:rPr>
        <w:t xml:space="preserve">. </w:t>
      </w:r>
      <w:r w:rsidR="00D969F2">
        <w:rPr>
          <w:b/>
          <w:bCs/>
          <w:sz w:val="24"/>
        </w:rPr>
        <w:br/>
      </w:r>
      <w:r w:rsidR="00D969F2" w:rsidRPr="00D969F2">
        <w:rPr>
          <w:bCs/>
          <w:sz w:val="24"/>
        </w:rPr>
        <w:t>Dans</w:t>
      </w:r>
      <w:r w:rsidR="00D969F2">
        <w:rPr>
          <w:b/>
          <w:bCs/>
          <w:sz w:val="24"/>
        </w:rPr>
        <w:t xml:space="preserve"> </w:t>
      </w:r>
      <w:r w:rsidR="00D969F2" w:rsidRPr="00D969F2">
        <w:rPr>
          <w:bCs/>
          <w:sz w:val="24"/>
        </w:rPr>
        <w:t>le cadre</w:t>
      </w:r>
      <w:r w:rsidR="00D969F2">
        <w:rPr>
          <w:b/>
          <w:bCs/>
          <w:sz w:val="24"/>
        </w:rPr>
        <w:t xml:space="preserve"> </w:t>
      </w:r>
      <w:r w:rsidR="00D969F2">
        <w:rPr>
          <w:sz w:val="24"/>
        </w:rPr>
        <w:t>de mon alternance j’étais ch</w:t>
      </w:r>
      <w:r w:rsidR="00AA0F08">
        <w:rPr>
          <w:sz w:val="24"/>
        </w:rPr>
        <w:t>argé</w:t>
      </w:r>
      <w:r w:rsidR="00D969F2">
        <w:rPr>
          <w:sz w:val="24"/>
        </w:rPr>
        <w:t xml:space="preserve"> de la </w:t>
      </w:r>
      <w:r w:rsidR="00D969F2" w:rsidRPr="004A6B76">
        <w:rPr>
          <w:sz w:val="24"/>
        </w:rPr>
        <w:t>maintenance et d’améliorations d’une application web en J2EE</w:t>
      </w:r>
      <w:r w:rsidR="00C8297B">
        <w:rPr>
          <w:sz w:val="24"/>
        </w:rPr>
        <w:t xml:space="preserve"> sous le </w:t>
      </w:r>
      <w:proofErr w:type="spellStart"/>
      <w:r w:rsidR="00C8297B">
        <w:rPr>
          <w:sz w:val="24"/>
        </w:rPr>
        <w:t>framework</w:t>
      </w:r>
      <w:proofErr w:type="spellEnd"/>
      <w:r w:rsidR="00C8297B">
        <w:rPr>
          <w:sz w:val="24"/>
        </w:rPr>
        <w:t xml:space="preserve">  </w:t>
      </w:r>
      <w:proofErr w:type="spellStart"/>
      <w:r w:rsidR="00C8297B">
        <w:rPr>
          <w:sz w:val="24"/>
        </w:rPr>
        <w:t>Struts</w:t>
      </w:r>
      <w:proofErr w:type="spellEnd"/>
      <w:r w:rsidR="00C8297B">
        <w:rPr>
          <w:sz w:val="24"/>
        </w:rPr>
        <w:t xml:space="preserve">, qui </w:t>
      </w:r>
      <w:r w:rsidR="00C8297B" w:rsidRPr="00C8297B">
        <w:rPr>
          <w:sz w:val="24"/>
        </w:rPr>
        <w:t>util</w:t>
      </w:r>
      <w:r w:rsidR="00C8297B">
        <w:rPr>
          <w:sz w:val="24"/>
        </w:rPr>
        <w:t xml:space="preserve">ise l'API Servlet Java, </w:t>
      </w:r>
      <w:r w:rsidR="00C8297B" w:rsidRPr="00C8297B">
        <w:rPr>
          <w:sz w:val="24"/>
        </w:rPr>
        <w:t>l'architecture Modèle-Vue-Contrôleur.</w:t>
      </w:r>
      <w:r w:rsidR="001C6126">
        <w:rPr>
          <w:sz w:val="24"/>
        </w:rPr>
        <w:t xml:space="preserve"> </w:t>
      </w:r>
      <w:r w:rsidR="00D969F2">
        <w:rPr>
          <w:b/>
          <w:sz w:val="24"/>
        </w:rPr>
        <w:br/>
      </w:r>
      <w:r w:rsidR="00D969F2" w:rsidRPr="00394791">
        <w:rPr>
          <w:b/>
          <w:sz w:val="24"/>
        </w:rPr>
        <w:t>Réalisations</w:t>
      </w:r>
      <w:r w:rsidR="00D969F2">
        <w:rPr>
          <w:b/>
          <w:sz w:val="24"/>
        </w:rPr>
        <w:t>.</w:t>
      </w:r>
    </w:p>
    <w:p w:rsidR="00652E5C" w:rsidRDefault="00B90753" w:rsidP="00652E5C">
      <w:pPr>
        <w:pStyle w:val="ListParagraph"/>
        <w:numPr>
          <w:ilvl w:val="0"/>
          <w:numId w:val="12"/>
        </w:numPr>
        <w:spacing w:after="0"/>
        <w:rPr>
          <w:sz w:val="24"/>
        </w:rPr>
      </w:pPr>
      <w:r>
        <w:rPr>
          <w:sz w:val="24"/>
        </w:rPr>
        <w:t>modules</w:t>
      </w:r>
      <w:r w:rsidR="00175F7B">
        <w:rPr>
          <w:sz w:val="24"/>
        </w:rPr>
        <w:t xml:space="preserve"> Web : </w:t>
      </w:r>
      <w:r w:rsidR="00652E5C" w:rsidRPr="004A6B76">
        <w:rPr>
          <w:sz w:val="24"/>
        </w:rPr>
        <w:t xml:space="preserve">interfaces </w:t>
      </w:r>
      <w:r w:rsidR="00175F7B">
        <w:rPr>
          <w:sz w:val="24"/>
        </w:rPr>
        <w:t>JSP</w:t>
      </w:r>
      <w:r w:rsidR="00652E5C" w:rsidRPr="004A6B76">
        <w:rPr>
          <w:sz w:val="24"/>
        </w:rPr>
        <w:t xml:space="preserve"> réalisé avec les </w:t>
      </w:r>
      <w:r w:rsidR="00AA0F08">
        <w:rPr>
          <w:sz w:val="24"/>
        </w:rPr>
        <w:t>balises</w:t>
      </w:r>
      <w:r w:rsidR="00652E5C" w:rsidRPr="004A6B76">
        <w:rPr>
          <w:sz w:val="24"/>
        </w:rPr>
        <w:t xml:space="preserve"> JSTL</w:t>
      </w:r>
      <w:r w:rsidR="00AA0F08">
        <w:rPr>
          <w:sz w:val="24"/>
        </w:rPr>
        <w:t xml:space="preserve">, EL et avec les techniques </w:t>
      </w:r>
      <w:r w:rsidR="00652E5C" w:rsidRPr="004A6B76">
        <w:rPr>
          <w:sz w:val="24"/>
        </w:rPr>
        <w:t>HTML, JavaScript, jQuery ;</w:t>
      </w:r>
    </w:p>
    <w:p w:rsidR="006B46D6" w:rsidRPr="006B46D6" w:rsidRDefault="00B90753" w:rsidP="006B46D6">
      <w:pPr>
        <w:pStyle w:val="ListParagraph"/>
        <w:numPr>
          <w:ilvl w:val="0"/>
          <w:numId w:val="12"/>
        </w:numPr>
        <w:spacing w:after="0"/>
        <w:rPr>
          <w:sz w:val="24"/>
        </w:rPr>
      </w:pPr>
      <w:r>
        <w:rPr>
          <w:sz w:val="24"/>
        </w:rPr>
        <w:t>servlets traitant les requêtes-réponses sous le protocole http ;</w:t>
      </w:r>
      <w:r w:rsidR="006B46D6">
        <w:rPr>
          <w:sz w:val="24"/>
        </w:rPr>
        <w:t xml:space="preserve"> réalisation de servlet-filtre</w:t>
      </w:r>
      <w:r w:rsidR="006B46D6" w:rsidRPr="006B46D6">
        <w:rPr>
          <w:sz w:val="24"/>
        </w:rPr>
        <w:t xml:space="preserve"> des requêtes</w:t>
      </w:r>
      <w:r w:rsidR="006B46D6">
        <w:rPr>
          <w:sz w:val="24"/>
        </w:rPr>
        <w:t xml:space="preserve"> http qui gère</w:t>
      </w:r>
      <w:r w:rsidR="006B46D6" w:rsidRPr="006B46D6">
        <w:rPr>
          <w:sz w:val="24"/>
        </w:rPr>
        <w:t xml:space="preserve"> l’autorisation d’accès</w:t>
      </w:r>
      <w:r w:rsidR="006B46D6">
        <w:rPr>
          <w:sz w:val="24"/>
        </w:rPr>
        <w:t xml:space="preserve"> aux ressources pour les différents profils d’utilisateurs ;</w:t>
      </w:r>
    </w:p>
    <w:p w:rsidR="00175F7B" w:rsidRDefault="00175F7B" w:rsidP="00175F7B">
      <w:pPr>
        <w:pStyle w:val="ListParagraph"/>
        <w:numPr>
          <w:ilvl w:val="0"/>
          <w:numId w:val="12"/>
        </w:numPr>
        <w:spacing w:after="0"/>
        <w:rPr>
          <w:sz w:val="24"/>
        </w:rPr>
      </w:pPr>
      <w:r>
        <w:rPr>
          <w:sz w:val="24"/>
        </w:rPr>
        <w:lastRenderedPageBreak/>
        <w:t>composants métiers </w:t>
      </w:r>
      <w:r w:rsidR="00B90753">
        <w:rPr>
          <w:sz w:val="24"/>
        </w:rPr>
        <w:t>JavaBeans</w:t>
      </w:r>
      <w:r w:rsidR="00B90753" w:rsidRPr="004A6B76">
        <w:rPr>
          <w:sz w:val="24"/>
        </w:rPr>
        <w:t xml:space="preserve"> </w:t>
      </w:r>
      <w:r w:rsidR="00652E5C" w:rsidRPr="004A6B76">
        <w:rPr>
          <w:sz w:val="24"/>
        </w:rPr>
        <w:t>chargés du t</w:t>
      </w:r>
      <w:r>
        <w:rPr>
          <w:sz w:val="24"/>
        </w:rPr>
        <w:t>raitement des données;</w:t>
      </w:r>
      <w:r w:rsidR="006B46D6">
        <w:rPr>
          <w:sz w:val="24"/>
        </w:rPr>
        <w:t xml:space="preserve"> composant JavaBeans entités </w:t>
      </w:r>
      <w:r w:rsidR="006B46D6" w:rsidRPr="006B46D6">
        <w:rPr>
          <w:sz w:val="24"/>
        </w:rPr>
        <w:t>pour mapper les données</w:t>
      </w:r>
      <w:r w:rsidR="006B46D6">
        <w:rPr>
          <w:sz w:val="24"/>
        </w:rPr>
        <w:t xml:space="preserve"> </w:t>
      </w:r>
      <w:r w:rsidR="006B46D6" w:rsidRPr="006B46D6">
        <w:rPr>
          <w:sz w:val="24"/>
        </w:rPr>
        <w:t>enregistrées dans une base de données</w:t>
      </w:r>
      <w:r w:rsidR="006B46D6">
        <w:rPr>
          <w:sz w:val="24"/>
        </w:rPr>
        <w:t> ;</w:t>
      </w:r>
    </w:p>
    <w:p w:rsidR="00652E5C" w:rsidRDefault="00175F7B" w:rsidP="00175F7B">
      <w:pPr>
        <w:pStyle w:val="ListParagraph"/>
        <w:numPr>
          <w:ilvl w:val="0"/>
          <w:numId w:val="12"/>
        </w:numPr>
        <w:spacing w:after="0"/>
        <w:rPr>
          <w:sz w:val="24"/>
        </w:rPr>
      </w:pPr>
      <w:r>
        <w:rPr>
          <w:sz w:val="24"/>
        </w:rPr>
        <w:t xml:space="preserve">composants chargés </w:t>
      </w:r>
      <w:r w:rsidR="00652E5C" w:rsidRPr="004A6B76">
        <w:rPr>
          <w:sz w:val="24"/>
        </w:rPr>
        <w:t>de la persistance des données</w:t>
      </w:r>
      <w:r>
        <w:rPr>
          <w:sz w:val="24"/>
        </w:rPr>
        <w:t> </w:t>
      </w:r>
      <w:r w:rsidR="00652E5C" w:rsidRPr="00175F7B">
        <w:rPr>
          <w:sz w:val="24"/>
        </w:rPr>
        <w:t>p</w:t>
      </w:r>
      <w:r>
        <w:rPr>
          <w:sz w:val="24"/>
        </w:rPr>
        <w:t>ar moyen d’Hibernate ou du JDBC;</w:t>
      </w:r>
    </w:p>
    <w:p w:rsidR="00175F7B" w:rsidDel="00354489" w:rsidRDefault="005B6B0E" w:rsidP="00175F7B">
      <w:pPr>
        <w:pStyle w:val="ListParagraph"/>
        <w:numPr>
          <w:ilvl w:val="0"/>
          <w:numId w:val="12"/>
        </w:numPr>
        <w:spacing w:after="0"/>
        <w:rPr>
          <w:del w:id="107" w:author="Windows User" w:date="2017-12-20T10:39:00Z"/>
          <w:sz w:val="24"/>
        </w:rPr>
      </w:pPr>
      <w:del w:id="108" w:author="Windows User" w:date="2017-12-20T10:39:00Z">
        <w:r w:rsidDel="00354489">
          <w:rPr>
            <w:sz w:val="24"/>
          </w:rPr>
          <w:delText>client</w:delText>
        </w:r>
        <w:r w:rsidR="00B90753" w:rsidDel="00354489">
          <w:rPr>
            <w:sz w:val="24"/>
          </w:rPr>
          <w:delText>s de la connexion</w:delText>
        </w:r>
        <w:r w:rsidDel="00354489">
          <w:rPr>
            <w:sz w:val="24"/>
          </w:rPr>
          <w:delText xml:space="preserve"> à MQSeries (un </w:delText>
        </w:r>
        <w:r w:rsidRPr="005B6B0E" w:rsidDel="00354489">
          <w:rPr>
            <w:sz w:val="24"/>
          </w:rPr>
          <w:delText>service de messagerie</w:delText>
        </w:r>
        <w:r w:rsidDel="00354489">
          <w:rPr>
            <w:sz w:val="24"/>
          </w:rPr>
          <w:delText xml:space="preserve"> d’IBM) à l’aide d’API Java Message Service;</w:delText>
        </w:r>
      </w:del>
    </w:p>
    <w:p w:rsidR="00EF7CFF" w:rsidRDefault="005B6B0E" w:rsidP="00EF7CFF">
      <w:pPr>
        <w:pStyle w:val="ListParagraph"/>
        <w:numPr>
          <w:ilvl w:val="0"/>
          <w:numId w:val="12"/>
        </w:numPr>
        <w:spacing w:after="0"/>
        <w:rPr>
          <w:sz w:val="24"/>
        </w:rPr>
      </w:pPr>
      <w:r>
        <w:rPr>
          <w:sz w:val="24"/>
        </w:rPr>
        <w:t>client</w:t>
      </w:r>
      <w:r w:rsidR="00B90753">
        <w:rPr>
          <w:sz w:val="24"/>
        </w:rPr>
        <w:t>s</w:t>
      </w:r>
      <w:r>
        <w:rPr>
          <w:sz w:val="24"/>
        </w:rPr>
        <w:t xml:space="preserve"> de service web utilisant protocole SOAP;</w:t>
      </w:r>
    </w:p>
    <w:p w:rsidR="00EF7CFF" w:rsidRPr="00EF7CFF" w:rsidRDefault="00EF7CFF" w:rsidP="00EF7CFF">
      <w:pPr>
        <w:spacing w:after="0"/>
        <w:rPr>
          <w:bCs/>
          <w:sz w:val="24"/>
        </w:rPr>
      </w:pPr>
      <w:r w:rsidRPr="00EF7CFF">
        <w:rPr>
          <w:b/>
          <w:sz w:val="24"/>
        </w:rPr>
        <w:t xml:space="preserve">Axes d’évolution. </w:t>
      </w:r>
    </w:p>
    <w:p w:rsidR="00EF7CFF" w:rsidRPr="004D3559" w:rsidRDefault="00CA36BA" w:rsidP="00EF7CFF">
      <w:pPr>
        <w:pStyle w:val="ListParagraph"/>
        <w:spacing w:after="0"/>
        <w:ind w:left="0"/>
        <w:rPr>
          <w:sz w:val="24"/>
        </w:rPr>
      </w:pPr>
      <w:r>
        <w:rPr>
          <w:sz w:val="24"/>
        </w:rPr>
        <w:t xml:space="preserve">L’acquisition des fortes connaissances et des habitudes d’utilisation de </w:t>
      </w:r>
      <w:r w:rsidRPr="00CA36BA">
        <w:rPr>
          <w:i/>
          <w:iCs/>
          <w:sz w:val="24"/>
        </w:rPr>
        <w:t>design pattern</w:t>
      </w:r>
      <w:r>
        <w:rPr>
          <w:i/>
          <w:iCs/>
          <w:sz w:val="24"/>
        </w:rPr>
        <w:t>s</w:t>
      </w:r>
      <w:r>
        <w:rPr>
          <w:iCs/>
          <w:sz w:val="24"/>
        </w:rPr>
        <w:t xml:space="preserve"> est essentielle pour n’importe quel langage de la programmation, </w:t>
      </w:r>
      <w:r>
        <w:rPr>
          <w:bCs/>
          <w:sz w:val="24"/>
        </w:rPr>
        <w:t>l</w:t>
      </w:r>
      <w:r>
        <w:rPr>
          <w:bCs/>
          <w:sz w:val="24"/>
        </w:rPr>
        <w:t>a p</w:t>
      </w:r>
      <w:r w:rsidRPr="001C6126">
        <w:rPr>
          <w:bCs/>
          <w:sz w:val="24"/>
        </w:rPr>
        <w:t>lat</w:t>
      </w:r>
      <w:r>
        <w:rPr>
          <w:bCs/>
          <w:sz w:val="24"/>
        </w:rPr>
        <w:t>e-</w:t>
      </w:r>
      <w:r w:rsidRPr="001C6126">
        <w:rPr>
          <w:bCs/>
          <w:sz w:val="24"/>
        </w:rPr>
        <w:t>forme</w:t>
      </w:r>
      <w:r>
        <w:rPr>
          <w:b/>
          <w:bCs/>
          <w:sz w:val="24"/>
        </w:rPr>
        <w:t xml:space="preserve"> </w:t>
      </w:r>
      <w:r>
        <w:rPr>
          <w:iCs/>
          <w:sz w:val="24"/>
        </w:rPr>
        <w:t xml:space="preserve">J2EE inclus. Ce n’est pas toujours évident pour moi de </w:t>
      </w:r>
      <w:r w:rsidR="004B399C" w:rsidRPr="004B399C">
        <w:rPr>
          <w:iCs/>
          <w:sz w:val="24"/>
        </w:rPr>
        <w:t>discerner</w:t>
      </w:r>
      <w:r w:rsidR="004B399C">
        <w:rPr>
          <w:iCs/>
          <w:sz w:val="24"/>
        </w:rPr>
        <w:t xml:space="preserve"> (</w:t>
      </w:r>
      <w:r w:rsidR="004B399C">
        <w:rPr>
          <w:iCs/>
          <w:sz w:val="24"/>
          <w:lang w:val="ru-RU"/>
        </w:rPr>
        <w:t>распознать</w:t>
      </w:r>
      <w:r w:rsidR="004B399C">
        <w:rPr>
          <w:iCs/>
          <w:sz w:val="24"/>
        </w:rPr>
        <w:t xml:space="preserve">, </w:t>
      </w:r>
      <w:proofErr w:type="gramStart"/>
      <w:r w:rsidR="004B399C">
        <w:rPr>
          <w:iCs/>
          <w:sz w:val="24"/>
        </w:rPr>
        <w:t>distinguer</w:t>
      </w:r>
      <w:proofErr w:type="gramEnd"/>
      <w:r w:rsidR="004B399C">
        <w:rPr>
          <w:iCs/>
          <w:sz w:val="24"/>
        </w:rPr>
        <w:t>)</w:t>
      </w:r>
      <w:r w:rsidR="004B399C" w:rsidRPr="004B399C">
        <w:rPr>
          <w:iCs/>
          <w:sz w:val="24"/>
        </w:rPr>
        <w:t xml:space="preserve"> </w:t>
      </w:r>
      <w:r w:rsidR="004B399C">
        <w:rPr>
          <w:iCs/>
          <w:sz w:val="24"/>
        </w:rPr>
        <w:t xml:space="preserve">le cas d’usage potentiel d’un pattern </w:t>
      </w:r>
      <w:r w:rsidR="004B399C" w:rsidRPr="004B399C">
        <w:rPr>
          <w:iCs/>
          <w:sz w:val="24"/>
        </w:rPr>
        <w:t>approprié</w:t>
      </w:r>
      <w:r w:rsidR="004B399C">
        <w:rPr>
          <w:iCs/>
          <w:sz w:val="24"/>
        </w:rPr>
        <w:t xml:space="preserve">. Je </w:t>
      </w:r>
      <w:r w:rsidR="00B20560">
        <w:rPr>
          <w:iCs/>
          <w:sz w:val="24"/>
        </w:rPr>
        <w:t xml:space="preserve">juge </w:t>
      </w:r>
      <w:r w:rsidR="00B20560" w:rsidRPr="00B20560">
        <w:rPr>
          <w:iCs/>
          <w:sz w:val="24"/>
        </w:rPr>
        <w:t>indispensable</w:t>
      </w:r>
      <w:r w:rsidR="00B20560">
        <w:rPr>
          <w:iCs/>
          <w:sz w:val="24"/>
        </w:rPr>
        <w:t xml:space="preserve"> de bien maitriser l’utilisation de services web SOAP et REST.</w:t>
      </w:r>
      <w:r w:rsidR="004D3559">
        <w:rPr>
          <w:iCs/>
          <w:sz w:val="24"/>
        </w:rPr>
        <w:t xml:space="preserve"> </w:t>
      </w:r>
    </w:p>
    <w:p w:rsidR="00B20560" w:rsidRDefault="00B20560" w:rsidP="00632ADF">
      <w:pPr>
        <w:rPr>
          <w:sz w:val="24"/>
        </w:rPr>
      </w:pPr>
    </w:p>
    <w:p w:rsidR="00652E5C" w:rsidRPr="00632ADF" w:rsidRDefault="00652E5C" w:rsidP="00632ADF">
      <w:pPr>
        <w:rPr>
          <w:sz w:val="24"/>
        </w:rPr>
      </w:pPr>
      <w:r w:rsidRPr="00632ADF">
        <w:rPr>
          <w:sz w:val="24"/>
        </w:rPr>
        <w:t xml:space="preserve">Cette compétence est utilisé dans </w:t>
      </w:r>
      <w:proofErr w:type="gramStart"/>
      <w:r w:rsidRPr="00632ADF">
        <w:rPr>
          <w:sz w:val="24"/>
        </w:rPr>
        <w:t>:</w:t>
      </w:r>
      <w:proofErr w:type="gramEnd"/>
      <w:r w:rsidRPr="00632ADF">
        <w:rPr>
          <w:sz w:val="24"/>
        </w:rPr>
        <w:br/>
      </w:r>
      <w:hyperlink r:id="rId12" w:history="1">
        <w:r w:rsidRPr="00632ADF">
          <w:rPr>
            <w:rStyle w:val="Hyperlink"/>
            <w:sz w:val="24"/>
          </w:rPr>
          <w:t>Application WEB en J2EE</w:t>
        </w:r>
      </w:hyperlink>
      <w:r w:rsidRPr="00632ADF">
        <w:rPr>
          <w:sz w:val="24"/>
        </w:rPr>
        <w:t xml:space="preserve"> </w:t>
      </w:r>
    </w:p>
    <w:p w:rsidR="004A19DA" w:rsidRDefault="004A19DA" w:rsidP="004A19DA"/>
    <w:p w:rsidR="00B75977" w:rsidRDefault="00B75977" w:rsidP="004A19DA">
      <w:r>
        <w:t>Page d’accueil, compétences :</w:t>
      </w:r>
    </w:p>
    <w:p w:rsidR="00D3334C" w:rsidRDefault="00B75977" w:rsidP="004A19DA">
      <w:pPr>
        <w:rPr>
          <w:bCs/>
          <w:sz w:val="24"/>
        </w:rPr>
      </w:pPr>
      <w:r>
        <w:t xml:space="preserve">J2EE, </w:t>
      </w:r>
      <w:proofErr w:type="spellStart"/>
      <w:r>
        <w:t>Struts</w:t>
      </w:r>
      <w:proofErr w:type="spellEnd"/>
      <w:r>
        <w:t xml:space="preserve">, Hibernate, HTML, JavaScript, Java, </w:t>
      </w:r>
      <w:r>
        <w:rPr>
          <w:bCs/>
          <w:sz w:val="24"/>
        </w:rPr>
        <w:t xml:space="preserve">Apache </w:t>
      </w:r>
      <w:proofErr w:type="spellStart"/>
      <w:r>
        <w:rPr>
          <w:bCs/>
          <w:sz w:val="24"/>
        </w:rPr>
        <w:t>Maven</w:t>
      </w:r>
      <w:proofErr w:type="spellEnd"/>
      <w:r>
        <w:rPr>
          <w:bCs/>
          <w:sz w:val="24"/>
        </w:rPr>
        <w:t>, Git, Eclipse</w:t>
      </w:r>
    </w:p>
    <w:p w:rsidR="00D3334C" w:rsidRDefault="00D3334C" w:rsidP="00D3334C">
      <w:r>
        <w:br w:type="page"/>
      </w:r>
    </w:p>
    <w:p w:rsidR="00CA35C1" w:rsidRDefault="00CA35C1" w:rsidP="004A19DA"/>
    <w:p w:rsidR="00CA35C1" w:rsidRDefault="00CA35C1" w:rsidP="00CA35C1">
      <w:pPr>
        <w:pStyle w:val="Heading1"/>
        <w:rPr>
          <w:lang w:val="ru-RU"/>
        </w:rPr>
      </w:pPr>
      <w:bookmarkStart w:id="109" w:name="_Toc501921931"/>
      <w:r>
        <w:rPr>
          <w:lang w:val="ru-RU"/>
        </w:rPr>
        <w:t>Изменения</w:t>
      </w:r>
      <w:bookmarkEnd w:id="109"/>
    </w:p>
    <w:p w:rsidR="00B75977" w:rsidRDefault="00235D49" w:rsidP="00CA35C1">
      <w:pPr>
        <w:pStyle w:val="Heading2"/>
      </w:pPr>
      <w:bookmarkStart w:id="110" w:name="_Toc501921932"/>
      <w:r>
        <w:t>20/12 :</w:t>
      </w:r>
      <w:bookmarkEnd w:id="110"/>
    </w:p>
    <w:p w:rsidR="00235D49" w:rsidRPr="00A5354A" w:rsidRDefault="00235D49" w:rsidP="00235D49">
      <w:pPr>
        <w:pStyle w:val="ListParagraph"/>
        <w:numPr>
          <w:ilvl w:val="0"/>
          <w:numId w:val="23"/>
        </w:numPr>
        <w:rPr>
          <w:highlight w:val="yellow"/>
        </w:rPr>
      </w:pPr>
      <w:r w:rsidRPr="00A5354A">
        <w:rPr>
          <w:highlight w:val="yellow"/>
          <w:lang w:val="ru-RU"/>
        </w:rPr>
        <w:t>создал начальную страницу</w:t>
      </w:r>
    </w:p>
    <w:p w:rsidR="00235D49" w:rsidRDefault="00235D49" w:rsidP="00235D49">
      <w:pPr>
        <w:pStyle w:val="ListParagraph"/>
        <w:numPr>
          <w:ilvl w:val="0"/>
          <w:numId w:val="23"/>
        </w:numPr>
        <w:rPr>
          <w:highlight w:val="yellow"/>
        </w:rPr>
      </w:pPr>
      <w:r w:rsidRPr="00A5354A">
        <w:rPr>
          <w:highlight w:val="yellow"/>
          <w:lang w:val="ru-RU"/>
        </w:rPr>
        <w:t>добавил персональные стили</w:t>
      </w:r>
    </w:p>
    <w:p w:rsidR="00D32ADB" w:rsidRPr="00D32ADB" w:rsidRDefault="00D32ADB" w:rsidP="00D32ADB">
      <w:pPr>
        <w:pStyle w:val="ListParagraph"/>
        <w:numPr>
          <w:ilvl w:val="0"/>
          <w:numId w:val="23"/>
        </w:numPr>
        <w:rPr>
          <w:highlight w:val="yellow"/>
        </w:rPr>
      </w:pPr>
      <w:r>
        <w:rPr>
          <w:highlight w:val="yellow"/>
          <w:lang w:val="ru-RU"/>
        </w:rPr>
        <w:t>изменил</w:t>
      </w:r>
      <w:r w:rsidRPr="00A5354A">
        <w:rPr>
          <w:highlight w:val="yellow"/>
          <w:lang w:val="ru-RU"/>
        </w:rPr>
        <w:t xml:space="preserve"> стили</w:t>
      </w:r>
      <w:r>
        <w:rPr>
          <w:highlight w:val="yellow"/>
          <w:lang w:val="ru-RU"/>
        </w:rPr>
        <w:t xml:space="preserve"> темы </w:t>
      </w:r>
      <w:r>
        <w:rPr>
          <w:highlight w:val="yellow"/>
        </w:rPr>
        <w:t>Pique</w:t>
      </w:r>
    </w:p>
    <w:p w:rsidR="009567F3" w:rsidRPr="00784D03" w:rsidRDefault="009567F3" w:rsidP="009567F3">
      <w:pPr>
        <w:pStyle w:val="ListParagraph"/>
        <w:numPr>
          <w:ilvl w:val="0"/>
          <w:numId w:val="23"/>
        </w:numPr>
        <w:rPr>
          <w:highlight w:val="yellow"/>
        </w:rPr>
      </w:pPr>
      <w:proofErr w:type="spellStart"/>
      <w:r w:rsidRPr="00784D03">
        <w:rPr>
          <w:highlight w:val="yellow"/>
        </w:rPr>
        <w:t>wordpress</w:t>
      </w:r>
      <w:proofErr w:type="spellEnd"/>
      <w:r w:rsidRPr="00784D03">
        <w:rPr>
          <w:highlight w:val="yellow"/>
        </w:rPr>
        <w:t>/</w:t>
      </w:r>
      <w:proofErr w:type="spellStart"/>
      <w:r w:rsidRPr="00784D03">
        <w:rPr>
          <w:highlight w:val="yellow"/>
        </w:rPr>
        <w:t>wp</w:t>
      </w:r>
      <w:proofErr w:type="spellEnd"/>
      <w:r w:rsidRPr="00784D03">
        <w:rPr>
          <w:highlight w:val="yellow"/>
        </w:rPr>
        <w:t>-content/</w:t>
      </w:r>
      <w:proofErr w:type="spellStart"/>
      <w:r w:rsidRPr="00784D03">
        <w:rPr>
          <w:highlight w:val="yellow"/>
        </w:rPr>
        <w:t>themes</w:t>
      </w:r>
      <w:proofErr w:type="spellEnd"/>
      <w:r w:rsidRPr="00784D03">
        <w:rPr>
          <w:highlight w:val="yellow"/>
        </w:rPr>
        <w:t>/pique/</w:t>
      </w:r>
      <w:proofErr w:type="spellStart"/>
      <w:r w:rsidRPr="00784D03">
        <w:rPr>
          <w:highlight w:val="yellow"/>
        </w:rPr>
        <w:t>assets</w:t>
      </w:r>
      <w:proofErr w:type="spellEnd"/>
      <w:r w:rsidRPr="00784D03">
        <w:rPr>
          <w:highlight w:val="yellow"/>
        </w:rPr>
        <w:t>/</w:t>
      </w:r>
      <w:proofErr w:type="spellStart"/>
      <w:r w:rsidRPr="00784D03">
        <w:rPr>
          <w:highlight w:val="yellow"/>
        </w:rPr>
        <w:t>js</w:t>
      </w:r>
      <w:proofErr w:type="spellEnd"/>
      <w:r w:rsidRPr="00784D03">
        <w:rPr>
          <w:highlight w:val="yellow"/>
        </w:rPr>
        <w:t>/front-page.js</w:t>
      </w:r>
      <w:r w:rsidR="009B7F9D" w:rsidRPr="00784D03">
        <w:rPr>
          <w:highlight w:val="yellow"/>
        </w:rPr>
        <w:t xml:space="preserve"> : </w:t>
      </w:r>
    </w:p>
    <w:p w:rsidR="009B7F9D" w:rsidRDefault="009B7F9D" w:rsidP="009B7F9D">
      <w:pPr>
        <w:pStyle w:val="ListParagraph"/>
        <w:rPr>
          <w:lang w:val="en-US"/>
        </w:rPr>
      </w:pPr>
      <w:r w:rsidRPr="00784D03">
        <w:rPr>
          <w:highlight w:val="yellow"/>
          <w:lang w:val="ru-RU"/>
        </w:rPr>
        <w:t>изменил</w:t>
      </w:r>
      <w:r w:rsidRPr="00784D03">
        <w:rPr>
          <w:highlight w:val="yellow"/>
          <w:lang w:val="en-US"/>
        </w:rPr>
        <w:t xml:space="preserve">    function </w:t>
      </w:r>
      <w:proofErr w:type="spellStart"/>
      <w:r w:rsidRPr="00784D03">
        <w:rPr>
          <w:highlight w:val="yellow"/>
          <w:lang w:val="en-US"/>
        </w:rPr>
        <w:t>adjustHero</w:t>
      </w:r>
      <w:proofErr w:type="spellEnd"/>
      <w:r w:rsidRPr="00784D03">
        <w:rPr>
          <w:highlight w:val="yellow"/>
          <w:lang w:val="en-US"/>
        </w:rPr>
        <w:t>() :</w:t>
      </w:r>
      <w:r w:rsidRPr="00784D03">
        <w:rPr>
          <w:highlight w:val="yellow"/>
          <w:lang w:val="en-US"/>
        </w:rPr>
        <w:tab/>
        <w:t xml:space="preserve">$( </w:t>
      </w:r>
      <w:proofErr w:type="spellStart"/>
      <w:r w:rsidRPr="00784D03">
        <w:rPr>
          <w:highlight w:val="yellow"/>
          <w:lang w:val="en-US"/>
        </w:rPr>
        <w:t>piqueHeroContent</w:t>
      </w:r>
      <w:proofErr w:type="spellEnd"/>
      <w:r w:rsidRPr="00784D03">
        <w:rPr>
          <w:highlight w:val="yellow"/>
          <w:lang w:val="en-US"/>
        </w:rPr>
        <w:t xml:space="preserve"> ).</w:t>
      </w:r>
      <w:proofErr w:type="spellStart"/>
      <w:r w:rsidRPr="00784D03">
        <w:rPr>
          <w:highlight w:val="yellow"/>
          <w:lang w:val="en-US"/>
        </w:rPr>
        <w:t>css</w:t>
      </w:r>
      <w:proofErr w:type="spellEnd"/>
      <w:r w:rsidRPr="00784D03">
        <w:rPr>
          <w:highlight w:val="yellow"/>
          <w:lang w:val="en-US"/>
        </w:rPr>
        <w:t xml:space="preserve">( 'padding-top', </w:t>
      </w:r>
      <w:proofErr w:type="spellStart"/>
      <w:r w:rsidRPr="00784D03">
        <w:rPr>
          <w:highlight w:val="yellow"/>
          <w:lang w:val="en-US"/>
        </w:rPr>
        <w:t>piqueHeaderHeight</w:t>
      </w:r>
      <w:proofErr w:type="spellEnd"/>
      <w:r w:rsidRPr="00784D03">
        <w:rPr>
          <w:b/>
          <w:highlight w:val="yellow"/>
          <w:lang w:val="en-US"/>
        </w:rPr>
        <w:t>/2</w:t>
      </w:r>
      <w:r w:rsidRPr="00784D03">
        <w:rPr>
          <w:highlight w:val="yellow"/>
          <w:lang w:val="en-US"/>
        </w:rPr>
        <w:t xml:space="preserve"> );</w:t>
      </w:r>
    </w:p>
    <w:p w:rsidR="00570FEA" w:rsidRPr="00A5354A" w:rsidRDefault="008E1A7D" w:rsidP="008E1A7D">
      <w:pPr>
        <w:pStyle w:val="ListParagraph"/>
        <w:numPr>
          <w:ilvl w:val="0"/>
          <w:numId w:val="23"/>
        </w:numPr>
        <w:rPr>
          <w:highlight w:val="yellow"/>
          <w:lang w:val="en-US"/>
        </w:rPr>
      </w:pPr>
      <w:r w:rsidRPr="00A5354A">
        <w:rPr>
          <w:highlight w:val="yellow"/>
          <w:lang w:val="ru-RU"/>
        </w:rPr>
        <w:t xml:space="preserve">установил </w:t>
      </w:r>
      <w:r w:rsidRPr="00A5354A">
        <w:rPr>
          <w:highlight w:val="yellow"/>
        </w:rPr>
        <w:t xml:space="preserve">Responsive </w:t>
      </w:r>
      <w:r w:rsidRPr="00A5354A">
        <w:rPr>
          <w:highlight w:val="yellow"/>
          <w:lang w:val="ru-RU"/>
        </w:rPr>
        <w:t>Progress bar</w:t>
      </w:r>
    </w:p>
    <w:p w:rsidR="008E1A7D" w:rsidRPr="00A5354A" w:rsidRDefault="008E1A7D" w:rsidP="008E1A7D">
      <w:pPr>
        <w:pStyle w:val="ListParagraph"/>
        <w:numPr>
          <w:ilvl w:val="0"/>
          <w:numId w:val="23"/>
        </w:numPr>
        <w:rPr>
          <w:highlight w:val="yellow"/>
          <w:lang w:val="en-US"/>
        </w:rPr>
      </w:pPr>
      <w:r w:rsidRPr="00A5354A">
        <w:rPr>
          <w:highlight w:val="yellow"/>
          <w:lang w:val="ru-RU"/>
        </w:rPr>
        <w:t xml:space="preserve">изменил файл конфигурации для </w:t>
      </w:r>
      <w:r w:rsidRPr="00A5354A">
        <w:rPr>
          <w:highlight w:val="yellow"/>
        </w:rPr>
        <w:t xml:space="preserve">Responsive </w:t>
      </w:r>
      <w:r w:rsidRPr="00A5354A">
        <w:rPr>
          <w:highlight w:val="yellow"/>
          <w:lang w:val="ru-RU"/>
        </w:rPr>
        <w:t>Progress bar</w:t>
      </w:r>
    </w:p>
    <w:p w:rsidR="00090E0D" w:rsidRDefault="00090E0D" w:rsidP="00090E0D">
      <w:pPr>
        <w:pStyle w:val="ListParagraph"/>
        <w:numPr>
          <w:ilvl w:val="0"/>
          <w:numId w:val="23"/>
        </w:numPr>
        <w:rPr>
          <w:highlight w:val="yellow"/>
          <w:lang w:val="en-US"/>
        </w:rPr>
      </w:pPr>
      <w:r w:rsidRPr="00784D03">
        <w:rPr>
          <w:highlight w:val="yellow"/>
          <w:lang w:val="ru-RU"/>
        </w:rPr>
        <w:t>изменил</w:t>
      </w:r>
      <w:r w:rsidRPr="00784D03">
        <w:rPr>
          <w:highlight w:val="yellow"/>
          <w:lang w:val="en-US"/>
        </w:rPr>
        <w:t xml:space="preserve"> </w:t>
      </w:r>
      <w:r w:rsidRPr="00784D03">
        <w:rPr>
          <w:highlight w:val="yellow"/>
          <w:lang w:val="ru-RU"/>
        </w:rPr>
        <w:t>стили</w:t>
      </w:r>
      <w:r w:rsidRPr="00784D03">
        <w:rPr>
          <w:highlight w:val="yellow"/>
          <w:lang w:val="en-US"/>
        </w:rPr>
        <w:t xml:space="preserve"> </w:t>
      </w:r>
      <w:r w:rsidRPr="00784D03">
        <w:rPr>
          <w:highlight w:val="yellow"/>
          <w:lang w:val="ru-RU"/>
        </w:rPr>
        <w:t>плагина</w:t>
      </w:r>
      <w:r w:rsidRPr="00784D03">
        <w:rPr>
          <w:highlight w:val="yellow"/>
          <w:lang w:val="en-US"/>
        </w:rPr>
        <w:t xml:space="preserve"> </w:t>
      </w:r>
      <w:r w:rsidR="00A5354A" w:rsidRPr="00784D03">
        <w:rPr>
          <w:highlight w:val="yellow"/>
          <w:lang w:val="en-US"/>
        </w:rPr>
        <w:t>Responsive Progress bar</w:t>
      </w:r>
      <w:r w:rsidRPr="00784D03">
        <w:rPr>
          <w:highlight w:val="yellow"/>
          <w:lang w:val="en-US"/>
        </w:rPr>
        <w:t xml:space="preserve">: wordpress\wp-content\plugins\responsive-progress-bar\assets\css\style.css </w:t>
      </w:r>
    </w:p>
    <w:p w:rsidR="00784D03" w:rsidRDefault="00784D03" w:rsidP="00784D03">
      <w:pPr>
        <w:pStyle w:val="ListParagraph"/>
        <w:numPr>
          <w:ilvl w:val="0"/>
          <w:numId w:val="23"/>
        </w:numPr>
        <w:rPr>
          <w:highlight w:val="yellow"/>
          <w:lang w:val="en-US"/>
        </w:rPr>
      </w:pPr>
      <w:r w:rsidRPr="00784D03">
        <w:rPr>
          <w:highlight w:val="yellow"/>
          <w:lang w:val="ru-RU"/>
        </w:rPr>
        <w:t>добавил</w:t>
      </w:r>
      <w:r w:rsidRPr="00784D03">
        <w:rPr>
          <w:highlight w:val="yellow"/>
          <w:lang w:val="en-US"/>
        </w:rPr>
        <w:t xml:space="preserve"> </w:t>
      </w:r>
      <w:r w:rsidRPr="00784D03">
        <w:rPr>
          <w:highlight w:val="yellow"/>
          <w:lang w:val="ru-RU"/>
        </w:rPr>
        <w:t>функцию</w:t>
      </w:r>
      <w:r w:rsidRPr="00784D03">
        <w:rPr>
          <w:highlight w:val="yellow"/>
          <w:lang w:val="en-US"/>
        </w:rPr>
        <w:t xml:space="preserve"> </w:t>
      </w:r>
      <w:proofErr w:type="spellStart"/>
      <w:r w:rsidRPr="00784D03">
        <w:rPr>
          <w:highlight w:val="yellow"/>
          <w:lang w:val="en-US"/>
        </w:rPr>
        <w:t>remove_empty_p</w:t>
      </w:r>
      <w:proofErr w:type="spellEnd"/>
      <w:r w:rsidRPr="00784D03">
        <w:rPr>
          <w:highlight w:val="yellow"/>
          <w:lang w:val="en-US"/>
        </w:rPr>
        <w:t xml:space="preserve">() </w:t>
      </w:r>
      <w:r w:rsidRPr="00784D03">
        <w:rPr>
          <w:highlight w:val="yellow"/>
          <w:lang w:val="ru-RU"/>
        </w:rPr>
        <w:t>в</w:t>
      </w:r>
      <w:r w:rsidRPr="00784D03">
        <w:rPr>
          <w:highlight w:val="yellow"/>
          <w:lang w:val="en-US"/>
        </w:rPr>
        <w:t xml:space="preserve"> “</w:t>
      </w:r>
      <w:proofErr w:type="spellStart"/>
      <w:r w:rsidRPr="00784D03">
        <w:rPr>
          <w:highlight w:val="yellow"/>
          <w:lang w:val="en-US"/>
        </w:rPr>
        <w:t>wordpress</w:t>
      </w:r>
      <w:proofErr w:type="spellEnd"/>
      <w:r w:rsidRPr="00784D03">
        <w:rPr>
          <w:highlight w:val="yellow"/>
          <w:lang w:val="en-US"/>
        </w:rPr>
        <w:t>\</w:t>
      </w:r>
      <w:proofErr w:type="spellStart"/>
      <w:r w:rsidRPr="00784D03">
        <w:rPr>
          <w:highlight w:val="yellow"/>
          <w:lang w:val="en-US"/>
        </w:rPr>
        <w:t>wp</w:t>
      </w:r>
      <w:proofErr w:type="spellEnd"/>
      <w:r w:rsidRPr="00784D03">
        <w:rPr>
          <w:highlight w:val="yellow"/>
          <w:lang w:val="en-US"/>
        </w:rPr>
        <w:t>-content\themes\pique\</w:t>
      </w:r>
      <w:proofErr w:type="spellStart"/>
      <w:r w:rsidRPr="00784D03">
        <w:rPr>
          <w:highlight w:val="yellow"/>
          <w:lang w:val="en-US"/>
        </w:rPr>
        <w:t>functions.php</w:t>
      </w:r>
      <w:proofErr w:type="spellEnd"/>
      <w:r w:rsidRPr="00784D03">
        <w:rPr>
          <w:highlight w:val="yellow"/>
          <w:lang w:val="en-US"/>
        </w:rPr>
        <w:t>”</w:t>
      </w:r>
    </w:p>
    <w:p w:rsidR="00793A04" w:rsidRPr="00E313B6" w:rsidRDefault="00793A04" w:rsidP="00793A04">
      <w:pPr>
        <w:pStyle w:val="ListParagraph"/>
        <w:rPr>
          <w:highlight w:val="yellow"/>
          <w:lang w:val="en-US"/>
        </w:rPr>
      </w:pPr>
      <w:r w:rsidRPr="00E313B6">
        <w:rPr>
          <w:highlight w:val="yellow"/>
          <w:lang w:val="en-US"/>
        </w:rPr>
        <w:t>https://wordpress.org/plugins/shortcode-empty-paragraph-fix/</w:t>
      </w:r>
    </w:p>
    <w:p w:rsidR="00090E0D" w:rsidRPr="008E2129" w:rsidRDefault="00090E0D" w:rsidP="00D32ADB">
      <w:pPr>
        <w:pStyle w:val="ListParagraph"/>
        <w:rPr>
          <w:lang w:val="en-US"/>
        </w:rPr>
      </w:pPr>
    </w:p>
    <w:p w:rsidR="00224080" w:rsidRPr="008E2129" w:rsidRDefault="00224080" w:rsidP="00224080">
      <w:pPr>
        <w:pStyle w:val="ListParagraph"/>
        <w:ind w:left="0"/>
        <w:rPr>
          <w:lang w:val="en-US"/>
        </w:rPr>
      </w:pPr>
    </w:p>
    <w:sectPr w:rsidR="00224080" w:rsidRPr="008E2129"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E99" w:rsidRDefault="00F96E99" w:rsidP="00846A3C">
      <w:pPr>
        <w:spacing w:after="0" w:line="240" w:lineRule="auto"/>
      </w:pPr>
      <w:r>
        <w:separator/>
      </w:r>
    </w:p>
  </w:endnote>
  <w:endnote w:type="continuationSeparator" w:id="0">
    <w:p w:rsidR="00F96E99" w:rsidRDefault="00F96E99"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E99" w:rsidRDefault="00F96E99" w:rsidP="00846A3C">
      <w:pPr>
        <w:spacing w:after="0" w:line="240" w:lineRule="auto"/>
      </w:pPr>
      <w:r>
        <w:separator/>
      </w:r>
    </w:p>
  </w:footnote>
  <w:footnote w:type="continuationSeparator" w:id="0">
    <w:p w:rsidR="00F96E99" w:rsidRDefault="00F96E99"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1">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3">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18"/>
  </w:num>
  <w:num w:numId="4">
    <w:abstractNumId w:val="13"/>
  </w:num>
  <w:num w:numId="5">
    <w:abstractNumId w:val="12"/>
  </w:num>
  <w:num w:numId="6">
    <w:abstractNumId w:val="5"/>
  </w:num>
  <w:num w:numId="7">
    <w:abstractNumId w:val="11"/>
  </w:num>
  <w:num w:numId="8">
    <w:abstractNumId w:val="15"/>
  </w:num>
  <w:num w:numId="9">
    <w:abstractNumId w:val="3"/>
  </w:num>
  <w:num w:numId="10">
    <w:abstractNumId w:val="19"/>
  </w:num>
  <w:num w:numId="11">
    <w:abstractNumId w:val="14"/>
  </w:num>
  <w:num w:numId="12">
    <w:abstractNumId w:val="22"/>
  </w:num>
  <w:num w:numId="13">
    <w:abstractNumId w:val="2"/>
  </w:num>
  <w:num w:numId="14">
    <w:abstractNumId w:val="0"/>
  </w:num>
  <w:num w:numId="15">
    <w:abstractNumId w:val="4"/>
  </w:num>
  <w:num w:numId="16">
    <w:abstractNumId w:val="10"/>
  </w:num>
  <w:num w:numId="17">
    <w:abstractNumId w:val="21"/>
  </w:num>
  <w:num w:numId="18">
    <w:abstractNumId w:val="9"/>
  </w:num>
  <w:num w:numId="19">
    <w:abstractNumId w:val="8"/>
  </w:num>
  <w:num w:numId="20">
    <w:abstractNumId w:val="16"/>
  </w:num>
  <w:num w:numId="21">
    <w:abstractNumId w:val="20"/>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16C52"/>
    <w:rsid w:val="00030008"/>
    <w:rsid w:val="00040F5F"/>
    <w:rsid w:val="000442CA"/>
    <w:rsid w:val="0006393B"/>
    <w:rsid w:val="0007028A"/>
    <w:rsid w:val="00072D54"/>
    <w:rsid w:val="00081A1A"/>
    <w:rsid w:val="00083898"/>
    <w:rsid w:val="00084170"/>
    <w:rsid w:val="00084796"/>
    <w:rsid w:val="00090E0D"/>
    <w:rsid w:val="000B63FB"/>
    <w:rsid w:val="000C1300"/>
    <w:rsid w:val="000C5D72"/>
    <w:rsid w:val="000C6148"/>
    <w:rsid w:val="000E7B46"/>
    <w:rsid w:val="000F5725"/>
    <w:rsid w:val="00127981"/>
    <w:rsid w:val="00134637"/>
    <w:rsid w:val="0015796F"/>
    <w:rsid w:val="00175F7B"/>
    <w:rsid w:val="00180D8A"/>
    <w:rsid w:val="001830C0"/>
    <w:rsid w:val="001852EA"/>
    <w:rsid w:val="00191EC7"/>
    <w:rsid w:val="00194FEF"/>
    <w:rsid w:val="001C46D4"/>
    <w:rsid w:val="001C5C0F"/>
    <w:rsid w:val="001C6126"/>
    <w:rsid w:val="001E15AF"/>
    <w:rsid w:val="001F3CD0"/>
    <w:rsid w:val="00211DA8"/>
    <w:rsid w:val="0021462C"/>
    <w:rsid w:val="00216E6F"/>
    <w:rsid w:val="0022224A"/>
    <w:rsid w:val="00222989"/>
    <w:rsid w:val="00223400"/>
    <w:rsid w:val="00224080"/>
    <w:rsid w:val="00234207"/>
    <w:rsid w:val="00235D49"/>
    <w:rsid w:val="002425B5"/>
    <w:rsid w:val="002658FB"/>
    <w:rsid w:val="00267041"/>
    <w:rsid w:val="00273F6D"/>
    <w:rsid w:val="002876A4"/>
    <w:rsid w:val="002A6DE5"/>
    <w:rsid w:val="002B05D4"/>
    <w:rsid w:val="002E68D8"/>
    <w:rsid w:val="00342A85"/>
    <w:rsid w:val="00350EC0"/>
    <w:rsid w:val="00351E94"/>
    <w:rsid w:val="00354489"/>
    <w:rsid w:val="003551E3"/>
    <w:rsid w:val="00356021"/>
    <w:rsid w:val="00356838"/>
    <w:rsid w:val="00380A95"/>
    <w:rsid w:val="003922CC"/>
    <w:rsid w:val="00394791"/>
    <w:rsid w:val="003A1704"/>
    <w:rsid w:val="003A5405"/>
    <w:rsid w:val="003A7B70"/>
    <w:rsid w:val="003C6220"/>
    <w:rsid w:val="003D645F"/>
    <w:rsid w:val="003F2AD5"/>
    <w:rsid w:val="00407223"/>
    <w:rsid w:val="00416AD3"/>
    <w:rsid w:val="00416C0B"/>
    <w:rsid w:val="00434738"/>
    <w:rsid w:val="00440974"/>
    <w:rsid w:val="0045695F"/>
    <w:rsid w:val="004630AB"/>
    <w:rsid w:val="004748F7"/>
    <w:rsid w:val="004A19DA"/>
    <w:rsid w:val="004A6810"/>
    <w:rsid w:val="004A6B76"/>
    <w:rsid w:val="004B1726"/>
    <w:rsid w:val="004B399C"/>
    <w:rsid w:val="004B43E0"/>
    <w:rsid w:val="004B44A0"/>
    <w:rsid w:val="004C6687"/>
    <w:rsid w:val="004D3559"/>
    <w:rsid w:val="004E2878"/>
    <w:rsid w:val="004E573E"/>
    <w:rsid w:val="004F245E"/>
    <w:rsid w:val="004F771D"/>
    <w:rsid w:val="0050030F"/>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3B92"/>
    <w:rsid w:val="005B6B0E"/>
    <w:rsid w:val="005D3F68"/>
    <w:rsid w:val="005D6EDE"/>
    <w:rsid w:val="005E65EF"/>
    <w:rsid w:val="005F2F46"/>
    <w:rsid w:val="006025B4"/>
    <w:rsid w:val="00602C5C"/>
    <w:rsid w:val="00604DE0"/>
    <w:rsid w:val="0060692C"/>
    <w:rsid w:val="00610B92"/>
    <w:rsid w:val="00632077"/>
    <w:rsid w:val="00632ADF"/>
    <w:rsid w:val="00643FF2"/>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3A04"/>
    <w:rsid w:val="007A50F8"/>
    <w:rsid w:val="007C186E"/>
    <w:rsid w:val="007C34B0"/>
    <w:rsid w:val="007F6FD7"/>
    <w:rsid w:val="00805032"/>
    <w:rsid w:val="00805C74"/>
    <w:rsid w:val="008073FD"/>
    <w:rsid w:val="00812B38"/>
    <w:rsid w:val="00813D2E"/>
    <w:rsid w:val="00822884"/>
    <w:rsid w:val="008412E6"/>
    <w:rsid w:val="008429D6"/>
    <w:rsid w:val="00846A3C"/>
    <w:rsid w:val="008574C1"/>
    <w:rsid w:val="00863E12"/>
    <w:rsid w:val="00866F60"/>
    <w:rsid w:val="00867167"/>
    <w:rsid w:val="00876063"/>
    <w:rsid w:val="0089488C"/>
    <w:rsid w:val="008A0AD9"/>
    <w:rsid w:val="008B3B35"/>
    <w:rsid w:val="008B5978"/>
    <w:rsid w:val="008B5EC7"/>
    <w:rsid w:val="008C2288"/>
    <w:rsid w:val="008E1A7D"/>
    <w:rsid w:val="008E2129"/>
    <w:rsid w:val="00911393"/>
    <w:rsid w:val="0093017C"/>
    <w:rsid w:val="009567F3"/>
    <w:rsid w:val="00960882"/>
    <w:rsid w:val="00964273"/>
    <w:rsid w:val="0097295B"/>
    <w:rsid w:val="00995C63"/>
    <w:rsid w:val="009A01D5"/>
    <w:rsid w:val="009B6112"/>
    <w:rsid w:val="009B684A"/>
    <w:rsid w:val="009B7F9D"/>
    <w:rsid w:val="009D1D45"/>
    <w:rsid w:val="009D25BE"/>
    <w:rsid w:val="009F7A31"/>
    <w:rsid w:val="00A0337D"/>
    <w:rsid w:val="00A1336E"/>
    <w:rsid w:val="00A25BF2"/>
    <w:rsid w:val="00A409AF"/>
    <w:rsid w:val="00A43164"/>
    <w:rsid w:val="00A45243"/>
    <w:rsid w:val="00A456E1"/>
    <w:rsid w:val="00A5354A"/>
    <w:rsid w:val="00A6132C"/>
    <w:rsid w:val="00A631FB"/>
    <w:rsid w:val="00A96BB3"/>
    <w:rsid w:val="00AA0F08"/>
    <w:rsid w:val="00AA2CE1"/>
    <w:rsid w:val="00AB215E"/>
    <w:rsid w:val="00AB70F8"/>
    <w:rsid w:val="00AB7580"/>
    <w:rsid w:val="00AC0DA9"/>
    <w:rsid w:val="00AD6EF8"/>
    <w:rsid w:val="00AF5CEC"/>
    <w:rsid w:val="00B004D7"/>
    <w:rsid w:val="00B149C3"/>
    <w:rsid w:val="00B17BCB"/>
    <w:rsid w:val="00B20560"/>
    <w:rsid w:val="00B214C5"/>
    <w:rsid w:val="00B458A6"/>
    <w:rsid w:val="00B4719A"/>
    <w:rsid w:val="00B471E8"/>
    <w:rsid w:val="00B667C4"/>
    <w:rsid w:val="00B757BD"/>
    <w:rsid w:val="00B75977"/>
    <w:rsid w:val="00B75F15"/>
    <w:rsid w:val="00B76B6E"/>
    <w:rsid w:val="00B86EC9"/>
    <w:rsid w:val="00B90102"/>
    <w:rsid w:val="00B90753"/>
    <w:rsid w:val="00B93FCD"/>
    <w:rsid w:val="00BC526F"/>
    <w:rsid w:val="00BC5AD2"/>
    <w:rsid w:val="00BD0792"/>
    <w:rsid w:val="00BD6758"/>
    <w:rsid w:val="00BE7999"/>
    <w:rsid w:val="00BF16E3"/>
    <w:rsid w:val="00BF270D"/>
    <w:rsid w:val="00C12C67"/>
    <w:rsid w:val="00C30E9B"/>
    <w:rsid w:val="00C3560D"/>
    <w:rsid w:val="00C42CA2"/>
    <w:rsid w:val="00C43FF0"/>
    <w:rsid w:val="00C559FA"/>
    <w:rsid w:val="00C64AC8"/>
    <w:rsid w:val="00C66266"/>
    <w:rsid w:val="00C67EB1"/>
    <w:rsid w:val="00C71F53"/>
    <w:rsid w:val="00C72349"/>
    <w:rsid w:val="00C8297B"/>
    <w:rsid w:val="00C96017"/>
    <w:rsid w:val="00CA35C1"/>
    <w:rsid w:val="00CA36BA"/>
    <w:rsid w:val="00CB01D5"/>
    <w:rsid w:val="00CB5FF1"/>
    <w:rsid w:val="00CB6B6F"/>
    <w:rsid w:val="00CD331F"/>
    <w:rsid w:val="00CF7B86"/>
    <w:rsid w:val="00D10877"/>
    <w:rsid w:val="00D143F7"/>
    <w:rsid w:val="00D20D7C"/>
    <w:rsid w:val="00D26E9D"/>
    <w:rsid w:val="00D32ADB"/>
    <w:rsid w:val="00D3334C"/>
    <w:rsid w:val="00D34941"/>
    <w:rsid w:val="00D45CD2"/>
    <w:rsid w:val="00D61D70"/>
    <w:rsid w:val="00D706C5"/>
    <w:rsid w:val="00D75BA3"/>
    <w:rsid w:val="00D76A04"/>
    <w:rsid w:val="00D77BA0"/>
    <w:rsid w:val="00D969F2"/>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63E65"/>
    <w:rsid w:val="00E72E5D"/>
    <w:rsid w:val="00E7584E"/>
    <w:rsid w:val="00E75ADB"/>
    <w:rsid w:val="00E80690"/>
    <w:rsid w:val="00ED4D24"/>
    <w:rsid w:val="00EE6729"/>
    <w:rsid w:val="00EF1778"/>
    <w:rsid w:val="00EF7CFF"/>
    <w:rsid w:val="00F17656"/>
    <w:rsid w:val="00F26B1C"/>
    <w:rsid w:val="00F336A3"/>
    <w:rsid w:val="00F50851"/>
    <w:rsid w:val="00F63AB2"/>
    <w:rsid w:val="00F646B4"/>
    <w:rsid w:val="00F71D92"/>
    <w:rsid w:val="00F84876"/>
    <w:rsid w:val="00F95E9B"/>
    <w:rsid w:val="00F96E99"/>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wordpress/application-web-j2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t.info/" TargetMode="External"/><Relationship Id="rId5" Type="http://schemas.openxmlformats.org/officeDocument/2006/relationships/settings" Target="settings.xml"/><Relationship Id="rId10" Type="http://schemas.openxmlformats.org/officeDocument/2006/relationships/hyperlink" Target="https://www.mulesoft.com/tcat/tomcat-websphere" TargetMode="External"/><Relationship Id="rId4" Type="http://schemas.microsoft.com/office/2007/relationships/stylesWithEffects" Target="stylesWithEffects.xml"/><Relationship Id="rId9" Type="http://schemas.openxmlformats.org/officeDocument/2006/relationships/hyperlink" Target="http://localhost/wordpress/application-web-j2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A0C28-CB99-4726-B74A-E8A5FE90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9050</TotalTime>
  <Pages>1</Pages>
  <Words>2875</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2016-04-29T14:57:00Z</dcterms:created>
  <dcterms:modified xsi:type="dcterms:W3CDTF">2017-12-27T18:55:00Z</dcterms:modified>
</cp:coreProperties>
</file>